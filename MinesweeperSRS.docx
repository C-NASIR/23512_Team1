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B77" w:rsidRDefault="00982B77">
      <w:pPr>
        <w:pStyle w:val="line"/>
      </w:pPr>
    </w:p>
    <w:p w:rsidR="00982B77" w:rsidRDefault="00982B77">
      <w:pPr>
        <w:pStyle w:val="Title"/>
      </w:pPr>
      <w:r>
        <w:t>Software Requirements Specification</w:t>
      </w:r>
    </w:p>
    <w:p w:rsidR="00982B77" w:rsidRDefault="00982B77">
      <w:pPr>
        <w:pStyle w:val="Title"/>
        <w:spacing w:before="0" w:after="400"/>
        <w:rPr>
          <w:sz w:val="40"/>
        </w:rPr>
      </w:pPr>
      <w:r>
        <w:rPr>
          <w:sz w:val="40"/>
        </w:rPr>
        <w:t>for</w:t>
      </w:r>
    </w:p>
    <w:p w:rsidR="00982B77" w:rsidRDefault="00982B77">
      <w:pPr>
        <w:pStyle w:val="Title"/>
      </w:pPr>
      <w:del w:id="0" w:author="Julie Johannes-Frohliger" w:date="2019-04-15T17:22:00Z">
        <w:r w:rsidDel="005346C2">
          <w:delText>&lt;Project&gt;</w:delText>
        </w:r>
      </w:del>
      <w:ins w:id="1" w:author="Julie Johannes-Frohliger" w:date="2019-04-15T17:22:00Z">
        <w:r w:rsidR="005346C2">
          <w:t>Minesweeper</w:t>
        </w:r>
      </w:ins>
    </w:p>
    <w:p w:rsidR="00982B77" w:rsidRDefault="00982B77">
      <w:pPr>
        <w:pStyle w:val="ByLine"/>
      </w:pPr>
      <w:r>
        <w:t>Version 1.0 approved</w:t>
      </w:r>
    </w:p>
    <w:p w:rsidR="004A3848" w:rsidRDefault="00982B77">
      <w:pPr>
        <w:pStyle w:val="ByLine"/>
        <w:spacing w:after="0"/>
        <w:rPr>
          <w:ins w:id="2" w:author="Julie Johannes-Frohliger" w:date="2019-04-15T17:42:00Z"/>
        </w:rPr>
        <w:pPrChange w:id="3" w:author="Julie Johannes-Frohliger" w:date="2019-04-15T17:42:00Z">
          <w:pPr>
            <w:pStyle w:val="ByLine"/>
          </w:pPr>
        </w:pPrChange>
      </w:pPr>
      <w:r>
        <w:t xml:space="preserve">Prepared by </w:t>
      </w:r>
      <w:del w:id="4" w:author="Julie Johannes-Frohliger" w:date="2019-04-15T17:41:00Z">
        <w:r w:rsidDel="004A3848">
          <w:delText>&lt;author&gt;</w:delText>
        </w:r>
      </w:del>
      <w:ins w:id="5" w:author="Julie Johannes-Frohliger" w:date="2019-04-15T17:41:00Z">
        <w:r w:rsidR="004A3848">
          <w:t xml:space="preserve">Dominic Burke, </w:t>
        </w:r>
      </w:ins>
    </w:p>
    <w:p w:rsidR="004A3848" w:rsidRDefault="004A3848">
      <w:pPr>
        <w:pStyle w:val="ByLine"/>
        <w:spacing w:after="0"/>
        <w:rPr>
          <w:ins w:id="6" w:author="Julie Johannes-Frohliger" w:date="2019-04-15T17:42:00Z"/>
        </w:rPr>
        <w:pPrChange w:id="7" w:author="Julie Johannes-Frohliger" w:date="2019-04-15T17:42:00Z">
          <w:pPr>
            <w:pStyle w:val="ByLine"/>
          </w:pPr>
        </w:pPrChange>
      </w:pPr>
      <w:ins w:id="8" w:author="Julie Johannes-Frohliger" w:date="2019-04-15T17:41:00Z">
        <w:r>
          <w:t xml:space="preserve">Joseph Hansen, </w:t>
        </w:r>
      </w:ins>
    </w:p>
    <w:p w:rsidR="004A3848" w:rsidRDefault="004A3848">
      <w:pPr>
        <w:pStyle w:val="ByLine"/>
        <w:spacing w:after="0"/>
        <w:rPr>
          <w:ins w:id="9" w:author="Julie Johannes-Frohliger" w:date="2019-04-15T17:42:00Z"/>
        </w:rPr>
        <w:pPrChange w:id="10" w:author="Julie Johannes-Frohliger" w:date="2019-04-15T17:42:00Z">
          <w:pPr>
            <w:pStyle w:val="ByLine"/>
          </w:pPr>
        </w:pPrChange>
      </w:pPr>
      <w:ins w:id="11" w:author="Julie Johannes-Frohliger" w:date="2019-04-15T17:41:00Z">
        <w:r>
          <w:t xml:space="preserve">Julie Johannes-Frohliger, </w:t>
        </w:r>
      </w:ins>
    </w:p>
    <w:p w:rsidR="00982B77" w:rsidRDefault="004A3848">
      <w:pPr>
        <w:pStyle w:val="ByLine"/>
      </w:pPr>
      <w:ins w:id="12" w:author="Julie Johannes-Frohliger" w:date="2019-04-15T17:41:00Z">
        <w:r>
          <w:t>and Abdinasir Muhumed</w:t>
        </w:r>
      </w:ins>
    </w:p>
    <w:p w:rsidR="00982B77" w:rsidRDefault="00982B77">
      <w:pPr>
        <w:pStyle w:val="ByLine"/>
      </w:pPr>
      <w:del w:id="13" w:author="Julie Johannes-Frohliger" w:date="2019-04-15T17:37:00Z">
        <w:r w:rsidDel="004A3848">
          <w:delText>&lt;organization&gt;</w:delText>
        </w:r>
      </w:del>
      <w:ins w:id="14" w:author="Julie Johannes-Frohliger" w:date="2019-04-15T17:37:00Z">
        <w:r w:rsidR="004A3848">
          <w:t>23512 Team 1</w:t>
        </w:r>
      </w:ins>
    </w:p>
    <w:p w:rsidR="00982B77" w:rsidRDefault="00982B77">
      <w:pPr>
        <w:pStyle w:val="ByLine"/>
      </w:pPr>
      <w:del w:id="15" w:author="Julie Johannes-Frohliger" w:date="2019-04-15T17:42:00Z">
        <w:r w:rsidDel="004A3848">
          <w:delText>&lt;date created&gt;</w:delText>
        </w:r>
      </w:del>
      <w:ins w:id="16" w:author="Julie Johannes-Frohliger" w:date="2019-04-15T17:42:00Z">
        <w:r w:rsidR="004A3848">
          <w:t>April 15, 2019</w:t>
        </w:r>
      </w:ins>
    </w:p>
    <w:p w:rsidR="00982B77" w:rsidRDefault="00982B77">
      <w:pPr>
        <w:pStyle w:val="ChangeHistoryTitle"/>
        <w:rPr>
          <w:sz w:val="32"/>
        </w:rPr>
        <w:sectPr w:rsidR="00982B77">
          <w:footerReference w:type="default" r:id="rId7"/>
          <w:pgSz w:w="12240" w:h="15840" w:code="1"/>
          <w:pgMar w:top="1440" w:right="1440" w:bottom="1440" w:left="1440" w:header="720" w:footer="720" w:gutter="0"/>
          <w:pgNumType w:fmt="lowerRoman" w:start="1"/>
          <w:cols w:space="720"/>
        </w:sectPr>
      </w:pPr>
    </w:p>
    <w:p w:rsidR="00982B77" w:rsidRDefault="00982B77">
      <w:pPr>
        <w:pStyle w:val="TOCEntry"/>
      </w:pPr>
      <w:bookmarkStart w:id="17" w:name="_Toc344877432"/>
      <w:bookmarkStart w:id="18" w:name="_Toc344879822"/>
      <w:bookmarkStart w:id="19" w:name="_Toc346508722"/>
      <w:bookmarkStart w:id="20" w:name="_Toc346508952"/>
      <w:bookmarkStart w:id="21" w:name="_Toc346509227"/>
      <w:bookmarkStart w:id="22" w:name="_Toc7360827"/>
      <w:bookmarkEnd w:id="17"/>
      <w:bookmarkEnd w:id="18"/>
      <w:bookmarkEnd w:id="19"/>
      <w:bookmarkEnd w:id="20"/>
      <w:bookmarkEnd w:id="21"/>
      <w:r>
        <w:lastRenderedPageBreak/>
        <w:t>Table of Contents</w:t>
      </w:r>
      <w:bookmarkEnd w:id="22"/>
    </w:p>
    <w:p w:rsidR="001E3BD2" w:rsidRDefault="00982B77">
      <w:pPr>
        <w:pStyle w:val="TOC1"/>
        <w:rPr>
          <w:ins w:id="23" w:author="Muhumed, Abdinasir" w:date="2019-04-28T16:20:00Z"/>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ins w:id="24" w:author="Muhumed, Abdinasir" w:date="2019-04-28T16:20:00Z">
        <w:r w:rsidR="001E3BD2">
          <w:t>Table of Contents</w:t>
        </w:r>
        <w:r w:rsidR="001E3BD2">
          <w:tab/>
        </w:r>
        <w:r w:rsidR="001E3BD2">
          <w:fldChar w:fldCharType="begin"/>
        </w:r>
        <w:r w:rsidR="001E3BD2">
          <w:instrText xml:space="preserve"> PAGEREF _Toc7360827 \h </w:instrText>
        </w:r>
      </w:ins>
      <w:r w:rsidR="001E3BD2">
        <w:fldChar w:fldCharType="separate"/>
      </w:r>
      <w:ins w:id="25" w:author="Muhumed, Abdinasir" w:date="2019-04-28T16:20:00Z">
        <w:r w:rsidR="001E3BD2">
          <w:t>ii</w:t>
        </w:r>
        <w:r w:rsidR="001E3BD2">
          <w:fldChar w:fldCharType="end"/>
        </w:r>
      </w:ins>
    </w:p>
    <w:p w:rsidR="001E3BD2" w:rsidRDefault="001E3BD2">
      <w:pPr>
        <w:pStyle w:val="TOC1"/>
        <w:rPr>
          <w:ins w:id="26" w:author="Muhumed, Abdinasir" w:date="2019-04-28T16:20:00Z"/>
          <w:rFonts w:asciiTheme="minorHAnsi" w:eastAsiaTheme="minorEastAsia" w:hAnsiTheme="minorHAnsi" w:cstheme="minorBidi"/>
          <w:b w:val="0"/>
          <w:sz w:val="22"/>
          <w:szCs w:val="22"/>
        </w:rPr>
      </w:pPr>
      <w:ins w:id="27" w:author="Muhumed, Abdinasir" w:date="2019-04-28T16:20:00Z">
        <w:r>
          <w:t>Revision History</w:t>
        </w:r>
        <w:r>
          <w:tab/>
        </w:r>
        <w:r>
          <w:fldChar w:fldCharType="begin"/>
        </w:r>
        <w:r>
          <w:instrText xml:space="preserve"> PAGEREF _Toc7360828 \h </w:instrText>
        </w:r>
      </w:ins>
      <w:r>
        <w:fldChar w:fldCharType="separate"/>
      </w:r>
      <w:ins w:id="28" w:author="Muhumed, Abdinasir" w:date="2019-04-28T16:20:00Z">
        <w:r>
          <w:t>iii</w:t>
        </w:r>
        <w:r>
          <w:fldChar w:fldCharType="end"/>
        </w:r>
      </w:ins>
    </w:p>
    <w:p w:rsidR="001E3BD2" w:rsidRDefault="001E3BD2">
      <w:pPr>
        <w:pStyle w:val="TOC1"/>
        <w:rPr>
          <w:ins w:id="29" w:author="Muhumed, Abdinasir" w:date="2019-04-28T16:20:00Z"/>
          <w:rFonts w:asciiTheme="minorHAnsi" w:eastAsiaTheme="minorEastAsia" w:hAnsiTheme="minorHAnsi" w:cstheme="minorBidi"/>
          <w:b w:val="0"/>
          <w:sz w:val="22"/>
          <w:szCs w:val="22"/>
        </w:rPr>
      </w:pPr>
      <w:ins w:id="30" w:author="Muhumed, Abdinasir" w:date="2019-04-28T16:20:00Z">
        <w:r>
          <w:t>1.</w:t>
        </w:r>
        <w:r>
          <w:rPr>
            <w:rFonts w:asciiTheme="minorHAnsi" w:eastAsiaTheme="minorEastAsia" w:hAnsiTheme="minorHAnsi" w:cstheme="minorBidi"/>
            <w:b w:val="0"/>
            <w:sz w:val="22"/>
            <w:szCs w:val="22"/>
          </w:rPr>
          <w:tab/>
        </w:r>
        <w:r>
          <w:t>Introduction</w:t>
        </w:r>
        <w:r>
          <w:tab/>
        </w:r>
        <w:r>
          <w:fldChar w:fldCharType="begin"/>
        </w:r>
        <w:r>
          <w:instrText xml:space="preserve"> PAGEREF _Toc7360829 \h </w:instrText>
        </w:r>
      </w:ins>
      <w:r>
        <w:fldChar w:fldCharType="separate"/>
      </w:r>
      <w:ins w:id="31" w:author="Muhumed, Abdinasir" w:date="2019-04-28T16:20:00Z">
        <w:r>
          <w:t>1</w:t>
        </w:r>
        <w:r>
          <w:fldChar w:fldCharType="end"/>
        </w:r>
      </w:ins>
    </w:p>
    <w:p w:rsidR="001E3BD2" w:rsidRDefault="001E3BD2">
      <w:pPr>
        <w:pStyle w:val="TOC2"/>
        <w:tabs>
          <w:tab w:val="left" w:pos="960"/>
        </w:tabs>
        <w:rPr>
          <w:ins w:id="32" w:author="Muhumed, Abdinasir" w:date="2019-04-28T16:20:00Z"/>
          <w:rFonts w:asciiTheme="minorHAnsi" w:eastAsiaTheme="minorEastAsia" w:hAnsiTheme="minorHAnsi" w:cstheme="minorBidi"/>
          <w:noProof/>
          <w:szCs w:val="22"/>
        </w:rPr>
      </w:pPr>
      <w:ins w:id="33" w:author="Muhumed, Abdinasir" w:date="2019-04-28T16:20:00Z">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_Toc7360830 \h </w:instrText>
        </w:r>
        <w:r>
          <w:rPr>
            <w:noProof/>
          </w:rPr>
        </w:r>
      </w:ins>
      <w:r>
        <w:rPr>
          <w:noProof/>
        </w:rPr>
        <w:fldChar w:fldCharType="separate"/>
      </w:r>
      <w:ins w:id="34" w:author="Muhumed, Abdinasir" w:date="2019-04-28T16:20:00Z">
        <w:r>
          <w:rPr>
            <w:noProof/>
          </w:rPr>
          <w:t>1</w:t>
        </w:r>
        <w:r>
          <w:rPr>
            <w:noProof/>
          </w:rPr>
          <w:fldChar w:fldCharType="end"/>
        </w:r>
      </w:ins>
    </w:p>
    <w:p w:rsidR="001E3BD2" w:rsidRDefault="001E3BD2">
      <w:pPr>
        <w:pStyle w:val="TOC2"/>
        <w:tabs>
          <w:tab w:val="left" w:pos="960"/>
        </w:tabs>
        <w:rPr>
          <w:ins w:id="35" w:author="Muhumed, Abdinasir" w:date="2019-04-28T16:20:00Z"/>
          <w:rFonts w:asciiTheme="minorHAnsi" w:eastAsiaTheme="minorEastAsia" w:hAnsiTheme="minorHAnsi" w:cstheme="minorBidi"/>
          <w:noProof/>
          <w:szCs w:val="22"/>
        </w:rPr>
      </w:pPr>
      <w:ins w:id="36" w:author="Muhumed, Abdinasir" w:date="2019-04-28T16:20:00Z">
        <w:r>
          <w:rPr>
            <w:noProof/>
          </w:rPr>
          <w:t>1.2</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_Toc7360831 \h </w:instrText>
        </w:r>
        <w:r>
          <w:rPr>
            <w:noProof/>
          </w:rPr>
        </w:r>
      </w:ins>
      <w:r>
        <w:rPr>
          <w:noProof/>
        </w:rPr>
        <w:fldChar w:fldCharType="separate"/>
      </w:r>
      <w:ins w:id="37" w:author="Muhumed, Abdinasir" w:date="2019-04-28T16:20:00Z">
        <w:r>
          <w:rPr>
            <w:noProof/>
          </w:rPr>
          <w:t>1</w:t>
        </w:r>
        <w:r>
          <w:rPr>
            <w:noProof/>
          </w:rPr>
          <w:fldChar w:fldCharType="end"/>
        </w:r>
      </w:ins>
    </w:p>
    <w:p w:rsidR="001E3BD2" w:rsidRDefault="001E3BD2">
      <w:pPr>
        <w:pStyle w:val="TOC1"/>
        <w:rPr>
          <w:ins w:id="38" w:author="Muhumed, Abdinasir" w:date="2019-04-28T16:20:00Z"/>
          <w:rFonts w:asciiTheme="minorHAnsi" w:eastAsiaTheme="minorEastAsia" w:hAnsiTheme="minorHAnsi" w:cstheme="minorBidi"/>
          <w:b w:val="0"/>
          <w:sz w:val="22"/>
          <w:szCs w:val="22"/>
        </w:rPr>
      </w:pPr>
      <w:ins w:id="39" w:author="Muhumed, Abdinasir" w:date="2019-04-28T16:20:00Z">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_Toc7360832 \h </w:instrText>
        </w:r>
      </w:ins>
      <w:r>
        <w:fldChar w:fldCharType="separate"/>
      </w:r>
      <w:ins w:id="40" w:author="Muhumed, Abdinasir" w:date="2019-04-28T16:20:00Z">
        <w:r>
          <w:t>1</w:t>
        </w:r>
        <w:r>
          <w:fldChar w:fldCharType="end"/>
        </w:r>
      </w:ins>
    </w:p>
    <w:p w:rsidR="001E3BD2" w:rsidRDefault="001E3BD2">
      <w:pPr>
        <w:pStyle w:val="TOC2"/>
        <w:tabs>
          <w:tab w:val="left" w:pos="960"/>
        </w:tabs>
        <w:rPr>
          <w:ins w:id="41" w:author="Muhumed, Abdinasir" w:date="2019-04-28T16:20:00Z"/>
          <w:rFonts w:asciiTheme="minorHAnsi" w:eastAsiaTheme="minorEastAsia" w:hAnsiTheme="minorHAnsi" w:cstheme="minorBidi"/>
          <w:noProof/>
          <w:szCs w:val="22"/>
        </w:rPr>
      </w:pPr>
      <w:ins w:id="42" w:author="Muhumed, Abdinasir" w:date="2019-04-28T16:20:00Z">
        <w:r>
          <w:rPr>
            <w:noProof/>
          </w:rPr>
          <w:t>2.1</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_Toc7360833 \h </w:instrText>
        </w:r>
        <w:r>
          <w:rPr>
            <w:noProof/>
          </w:rPr>
        </w:r>
      </w:ins>
      <w:r>
        <w:rPr>
          <w:noProof/>
        </w:rPr>
        <w:fldChar w:fldCharType="separate"/>
      </w:r>
      <w:ins w:id="43" w:author="Muhumed, Abdinasir" w:date="2019-04-28T16:20:00Z">
        <w:r>
          <w:rPr>
            <w:noProof/>
          </w:rPr>
          <w:t>1</w:t>
        </w:r>
        <w:r>
          <w:rPr>
            <w:noProof/>
          </w:rPr>
          <w:fldChar w:fldCharType="end"/>
        </w:r>
      </w:ins>
    </w:p>
    <w:p w:rsidR="001E3BD2" w:rsidRDefault="001E3BD2">
      <w:pPr>
        <w:pStyle w:val="TOC2"/>
        <w:tabs>
          <w:tab w:val="left" w:pos="960"/>
        </w:tabs>
        <w:rPr>
          <w:ins w:id="44" w:author="Muhumed, Abdinasir" w:date="2019-04-28T16:20:00Z"/>
          <w:rFonts w:asciiTheme="minorHAnsi" w:eastAsiaTheme="minorEastAsia" w:hAnsiTheme="minorHAnsi" w:cstheme="minorBidi"/>
          <w:noProof/>
          <w:szCs w:val="22"/>
        </w:rPr>
      </w:pPr>
      <w:ins w:id="45" w:author="Muhumed, Abdinasir" w:date="2019-04-28T16:20:00Z">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_Toc7360834 \h </w:instrText>
        </w:r>
        <w:r>
          <w:rPr>
            <w:noProof/>
          </w:rPr>
        </w:r>
      </w:ins>
      <w:r>
        <w:rPr>
          <w:noProof/>
        </w:rPr>
        <w:fldChar w:fldCharType="separate"/>
      </w:r>
      <w:ins w:id="46" w:author="Muhumed, Abdinasir" w:date="2019-04-28T16:20:00Z">
        <w:r>
          <w:rPr>
            <w:noProof/>
          </w:rPr>
          <w:t>1</w:t>
        </w:r>
        <w:r>
          <w:rPr>
            <w:noProof/>
          </w:rPr>
          <w:fldChar w:fldCharType="end"/>
        </w:r>
      </w:ins>
    </w:p>
    <w:p w:rsidR="001E3BD2" w:rsidRDefault="001E3BD2">
      <w:pPr>
        <w:pStyle w:val="TOC2"/>
        <w:tabs>
          <w:tab w:val="left" w:pos="960"/>
        </w:tabs>
        <w:rPr>
          <w:ins w:id="47" w:author="Muhumed, Abdinasir" w:date="2019-04-28T16:20:00Z"/>
          <w:rFonts w:asciiTheme="minorHAnsi" w:eastAsiaTheme="minorEastAsia" w:hAnsiTheme="minorHAnsi" w:cstheme="minorBidi"/>
          <w:noProof/>
          <w:szCs w:val="22"/>
        </w:rPr>
      </w:pPr>
      <w:ins w:id="48" w:author="Muhumed, Abdinasir" w:date="2019-04-28T16:20:00Z">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_Toc7360835 \h </w:instrText>
        </w:r>
        <w:r>
          <w:rPr>
            <w:noProof/>
          </w:rPr>
        </w:r>
      </w:ins>
      <w:r>
        <w:rPr>
          <w:noProof/>
        </w:rPr>
        <w:fldChar w:fldCharType="separate"/>
      </w:r>
      <w:ins w:id="49" w:author="Muhumed, Abdinasir" w:date="2019-04-28T16:20:00Z">
        <w:r>
          <w:rPr>
            <w:noProof/>
          </w:rPr>
          <w:t>1</w:t>
        </w:r>
        <w:r>
          <w:rPr>
            <w:noProof/>
          </w:rPr>
          <w:fldChar w:fldCharType="end"/>
        </w:r>
      </w:ins>
    </w:p>
    <w:p w:rsidR="001E3BD2" w:rsidRDefault="001E3BD2">
      <w:pPr>
        <w:pStyle w:val="TOC2"/>
        <w:tabs>
          <w:tab w:val="left" w:pos="960"/>
        </w:tabs>
        <w:rPr>
          <w:ins w:id="50" w:author="Muhumed, Abdinasir" w:date="2019-04-28T16:20:00Z"/>
          <w:rFonts w:asciiTheme="minorHAnsi" w:eastAsiaTheme="minorEastAsia" w:hAnsiTheme="minorHAnsi" w:cstheme="minorBidi"/>
          <w:noProof/>
          <w:szCs w:val="22"/>
        </w:rPr>
      </w:pPr>
      <w:ins w:id="51" w:author="Muhumed, Abdinasir" w:date="2019-04-28T16:20:00Z">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_Toc7360836 \h </w:instrText>
        </w:r>
        <w:r>
          <w:rPr>
            <w:noProof/>
          </w:rPr>
        </w:r>
      </w:ins>
      <w:r>
        <w:rPr>
          <w:noProof/>
        </w:rPr>
        <w:fldChar w:fldCharType="separate"/>
      </w:r>
      <w:ins w:id="52" w:author="Muhumed, Abdinasir" w:date="2019-04-28T16:20:00Z">
        <w:r>
          <w:rPr>
            <w:noProof/>
          </w:rPr>
          <w:t>1</w:t>
        </w:r>
        <w:r>
          <w:rPr>
            <w:noProof/>
          </w:rPr>
          <w:fldChar w:fldCharType="end"/>
        </w:r>
      </w:ins>
    </w:p>
    <w:p w:rsidR="001E3BD2" w:rsidRDefault="001E3BD2">
      <w:pPr>
        <w:pStyle w:val="TOC1"/>
        <w:rPr>
          <w:ins w:id="53" w:author="Muhumed, Abdinasir" w:date="2019-04-28T16:20:00Z"/>
          <w:rFonts w:asciiTheme="minorHAnsi" w:eastAsiaTheme="minorEastAsia" w:hAnsiTheme="minorHAnsi" w:cstheme="minorBidi"/>
          <w:b w:val="0"/>
          <w:sz w:val="22"/>
          <w:szCs w:val="22"/>
        </w:rPr>
      </w:pPr>
      <w:ins w:id="54" w:author="Muhumed, Abdinasir" w:date="2019-04-28T16:20:00Z">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_Toc7360837 \h </w:instrText>
        </w:r>
      </w:ins>
      <w:r>
        <w:fldChar w:fldCharType="separate"/>
      </w:r>
      <w:ins w:id="55" w:author="Muhumed, Abdinasir" w:date="2019-04-28T16:20:00Z">
        <w:r>
          <w:t>1</w:t>
        </w:r>
        <w:r>
          <w:fldChar w:fldCharType="end"/>
        </w:r>
      </w:ins>
    </w:p>
    <w:p w:rsidR="001E3BD2" w:rsidRDefault="001E3BD2">
      <w:pPr>
        <w:pStyle w:val="TOC2"/>
        <w:tabs>
          <w:tab w:val="left" w:pos="960"/>
        </w:tabs>
        <w:rPr>
          <w:ins w:id="56" w:author="Muhumed, Abdinasir" w:date="2019-04-28T16:20:00Z"/>
          <w:rFonts w:asciiTheme="minorHAnsi" w:eastAsiaTheme="minorEastAsia" w:hAnsiTheme="minorHAnsi" w:cstheme="minorBidi"/>
          <w:noProof/>
          <w:szCs w:val="22"/>
        </w:rPr>
      </w:pPr>
      <w:ins w:id="57" w:author="Muhumed, Abdinasir" w:date="2019-04-28T16:20:00Z">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_Toc7360838 \h </w:instrText>
        </w:r>
        <w:r>
          <w:rPr>
            <w:noProof/>
          </w:rPr>
        </w:r>
      </w:ins>
      <w:r>
        <w:rPr>
          <w:noProof/>
        </w:rPr>
        <w:fldChar w:fldCharType="separate"/>
      </w:r>
      <w:ins w:id="58" w:author="Muhumed, Abdinasir" w:date="2019-04-28T16:20:00Z">
        <w:r>
          <w:rPr>
            <w:noProof/>
          </w:rPr>
          <w:t>1</w:t>
        </w:r>
        <w:r>
          <w:rPr>
            <w:noProof/>
          </w:rPr>
          <w:fldChar w:fldCharType="end"/>
        </w:r>
      </w:ins>
    </w:p>
    <w:p w:rsidR="001E3BD2" w:rsidRDefault="001E3BD2">
      <w:pPr>
        <w:pStyle w:val="TOC2"/>
        <w:tabs>
          <w:tab w:val="left" w:pos="960"/>
        </w:tabs>
        <w:rPr>
          <w:ins w:id="59" w:author="Muhumed, Abdinasir" w:date="2019-04-28T16:20:00Z"/>
          <w:rFonts w:asciiTheme="minorHAnsi" w:eastAsiaTheme="minorEastAsia" w:hAnsiTheme="minorHAnsi" w:cstheme="minorBidi"/>
          <w:noProof/>
          <w:szCs w:val="22"/>
        </w:rPr>
      </w:pPr>
      <w:ins w:id="60" w:author="Muhumed, Abdinasir" w:date="2019-04-28T16:20:00Z">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_Toc7360843 \h </w:instrText>
        </w:r>
        <w:r>
          <w:rPr>
            <w:noProof/>
          </w:rPr>
        </w:r>
      </w:ins>
      <w:r>
        <w:rPr>
          <w:noProof/>
        </w:rPr>
        <w:fldChar w:fldCharType="separate"/>
      </w:r>
      <w:ins w:id="61" w:author="Muhumed, Abdinasir" w:date="2019-04-28T16:20:00Z">
        <w:r>
          <w:rPr>
            <w:noProof/>
          </w:rPr>
          <w:t>2</w:t>
        </w:r>
        <w:r>
          <w:rPr>
            <w:noProof/>
          </w:rPr>
          <w:fldChar w:fldCharType="end"/>
        </w:r>
      </w:ins>
    </w:p>
    <w:p w:rsidR="001E3BD2" w:rsidRDefault="001E3BD2">
      <w:pPr>
        <w:pStyle w:val="TOC2"/>
        <w:tabs>
          <w:tab w:val="left" w:pos="960"/>
        </w:tabs>
        <w:rPr>
          <w:ins w:id="62" w:author="Muhumed, Abdinasir" w:date="2019-04-28T16:20:00Z"/>
          <w:rFonts w:asciiTheme="minorHAnsi" w:eastAsiaTheme="minorEastAsia" w:hAnsiTheme="minorHAnsi" w:cstheme="minorBidi"/>
          <w:noProof/>
          <w:szCs w:val="22"/>
        </w:rPr>
      </w:pPr>
      <w:ins w:id="63" w:author="Muhumed, Abdinasir" w:date="2019-04-28T16:20:00Z">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_Toc7360844 \h </w:instrText>
        </w:r>
        <w:r>
          <w:rPr>
            <w:noProof/>
          </w:rPr>
        </w:r>
      </w:ins>
      <w:r>
        <w:rPr>
          <w:noProof/>
        </w:rPr>
        <w:fldChar w:fldCharType="separate"/>
      </w:r>
      <w:ins w:id="64" w:author="Muhumed, Abdinasir" w:date="2019-04-28T16:20:00Z">
        <w:r>
          <w:rPr>
            <w:noProof/>
          </w:rPr>
          <w:t>2</w:t>
        </w:r>
        <w:r>
          <w:rPr>
            <w:noProof/>
          </w:rPr>
          <w:fldChar w:fldCharType="end"/>
        </w:r>
      </w:ins>
    </w:p>
    <w:p w:rsidR="001E3BD2" w:rsidRDefault="001E3BD2">
      <w:pPr>
        <w:pStyle w:val="TOC2"/>
        <w:tabs>
          <w:tab w:val="left" w:pos="960"/>
        </w:tabs>
        <w:rPr>
          <w:ins w:id="65" w:author="Muhumed, Abdinasir" w:date="2019-04-28T16:20:00Z"/>
          <w:rFonts w:asciiTheme="minorHAnsi" w:eastAsiaTheme="minorEastAsia" w:hAnsiTheme="minorHAnsi" w:cstheme="minorBidi"/>
          <w:noProof/>
          <w:szCs w:val="22"/>
        </w:rPr>
      </w:pPr>
      <w:ins w:id="66" w:author="Muhumed, Abdinasir" w:date="2019-04-28T16:20:00Z">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_Toc7360845 \h </w:instrText>
        </w:r>
        <w:r>
          <w:rPr>
            <w:noProof/>
          </w:rPr>
        </w:r>
      </w:ins>
      <w:r>
        <w:rPr>
          <w:noProof/>
        </w:rPr>
        <w:fldChar w:fldCharType="separate"/>
      </w:r>
      <w:ins w:id="67" w:author="Muhumed, Abdinasir" w:date="2019-04-28T16:20:00Z">
        <w:r>
          <w:rPr>
            <w:noProof/>
          </w:rPr>
          <w:t>2</w:t>
        </w:r>
        <w:r>
          <w:rPr>
            <w:noProof/>
          </w:rPr>
          <w:fldChar w:fldCharType="end"/>
        </w:r>
      </w:ins>
    </w:p>
    <w:p w:rsidR="001E3BD2" w:rsidRDefault="001E3BD2">
      <w:pPr>
        <w:pStyle w:val="TOC1"/>
        <w:rPr>
          <w:ins w:id="68" w:author="Muhumed, Abdinasir" w:date="2019-04-28T16:20:00Z"/>
          <w:rFonts w:asciiTheme="minorHAnsi" w:eastAsiaTheme="minorEastAsia" w:hAnsiTheme="minorHAnsi" w:cstheme="minorBidi"/>
          <w:b w:val="0"/>
          <w:sz w:val="22"/>
          <w:szCs w:val="22"/>
        </w:rPr>
      </w:pPr>
      <w:ins w:id="69" w:author="Muhumed, Abdinasir" w:date="2019-04-28T16:20:00Z">
        <w:r>
          <w:t>4.</w:t>
        </w:r>
        <w:r>
          <w:rPr>
            <w:rFonts w:asciiTheme="minorHAnsi" w:eastAsiaTheme="minorEastAsia" w:hAnsiTheme="minorHAnsi" w:cstheme="minorBidi"/>
            <w:b w:val="0"/>
            <w:sz w:val="22"/>
            <w:szCs w:val="22"/>
          </w:rPr>
          <w:tab/>
        </w:r>
        <w:r>
          <w:t>System Use Cases</w:t>
        </w:r>
        <w:r>
          <w:tab/>
        </w:r>
        <w:r>
          <w:fldChar w:fldCharType="begin"/>
        </w:r>
        <w:r>
          <w:instrText xml:space="preserve"> PAGEREF _Toc7360846 \h </w:instrText>
        </w:r>
      </w:ins>
      <w:r>
        <w:fldChar w:fldCharType="separate"/>
      </w:r>
      <w:ins w:id="70" w:author="Muhumed, Abdinasir" w:date="2019-04-28T16:20:00Z">
        <w:r>
          <w:t>2</w:t>
        </w:r>
        <w:r>
          <w:fldChar w:fldCharType="end"/>
        </w:r>
      </w:ins>
    </w:p>
    <w:p w:rsidR="001E3BD2" w:rsidRDefault="001E3BD2">
      <w:pPr>
        <w:pStyle w:val="TOC2"/>
        <w:tabs>
          <w:tab w:val="left" w:pos="960"/>
        </w:tabs>
        <w:rPr>
          <w:ins w:id="71" w:author="Muhumed, Abdinasir" w:date="2019-04-28T16:20:00Z"/>
          <w:rFonts w:asciiTheme="minorHAnsi" w:eastAsiaTheme="minorEastAsia" w:hAnsiTheme="minorHAnsi" w:cstheme="minorBidi"/>
          <w:noProof/>
          <w:szCs w:val="22"/>
        </w:rPr>
      </w:pPr>
      <w:ins w:id="72" w:author="Muhumed, Abdinasir" w:date="2019-04-28T16:20:00Z">
        <w:r>
          <w:rPr>
            <w:noProof/>
          </w:rPr>
          <w:t>4.1</w:t>
        </w:r>
        <w:r>
          <w:rPr>
            <w:rFonts w:asciiTheme="minorHAnsi" w:eastAsiaTheme="minorEastAsia" w:hAnsiTheme="minorHAnsi" w:cstheme="minorBidi"/>
            <w:noProof/>
            <w:szCs w:val="22"/>
          </w:rPr>
          <w:tab/>
        </w:r>
        <w:r>
          <w:rPr>
            <w:noProof/>
          </w:rPr>
          <w:t>Use case name and identifier</w:t>
        </w:r>
        <w:r>
          <w:rPr>
            <w:noProof/>
          </w:rPr>
          <w:tab/>
        </w:r>
        <w:r>
          <w:rPr>
            <w:noProof/>
          </w:rPr>
          <w:fldChar w:fldCharType="begin"/>
        </w:r>
        <w:r>
          <w:rPr>
            <w:noProof/>
          </w:rPr>
          <w:instrText xml:space="preserve"> PAGEREF _Toc7360847 \h </w:instrText>
        </w:r>
        <w:r>
          <w:rPr>
            <w:noProof/>
          </w:rPr>
        </w:r>
      </w:ins>
      <w:r>
        <w:rPr>
          <w:noProof/>
        </w:rPr>
        <w:fldChar w:fldCharType="separate"/>
      </w:r>
      <w:ins w:id="73" w:author="Muhumed, Abdinasir" w:date="2019-04-28T16:20:00Z">
        <w:r>
          <w:rPr>
            <w:noProof/>
          </w:rPr>
          <w:t>2</w:t>
        </w:r>
        <w:r>
          <w:rPr>
            <w:noProof/>
          </w:rPr>
          <w:fldChar w:fldCharType="end"/>
        </w:r>
      </w:ins>
    </w:p>
    <w:p w:rsidR="001E3BD2" w:rsidRDefault="001E3BD2">
      <w:pPr>
        <w:pStyle w:val="TOC2"/>
        <w:tabs>
          <w:tab w:val="left" w:pos="960"/>
        </w:tabs>
        <w:rPr>
          <w:ins w:id="74" w:author="Muhumed, Abdinasir" w:date="2019-04-28T16:20:00Z"/>
          <w:rFonts w:asciiTheme="minorHAnsi" w:eastAsiaTheme="minorEastAsia" w:hAnsiTheme="minorHAnsi" w:cstheme="minorBidi"/>
          <w:noProof/>
          <w:szCs w:val="22"/>
        </w:rPr>
      </w:pPr>
      <w:ins w:id="75" w:author="Muhumed, Abdinasir" w:date="2019-04-28T16:20:00Z">
        <w:r>
          <w:rPr>
            <w:noProof/>
          </w:rPr>
          <w:t>4.2</w:t>
        </w:r>
        <w:r>
          <w:rPr>
            <w:rFonts w:asciiTheme="minorHAnsi" w:eastAsiaTheme="minorEastAsia" w:hAnsiTheme="minorHAnsi" w:cstheme="minorBidi"/>
            <w:noProof/>
            <w:szCs w:val="22"/>
          </w:rPr>
          <w:tab/>
        </w:r>
        <w:r>
          <w:rPr>
            <w:noProof/>
          </w:rPr>
          <w:t>Withdraw money from ATM (U2)</w:t>
        </w:r>
        <w:r>
          <w:rPr>
            <w:noProof/>
          </w:rPr>
          <w:tab/>
        </w:r>
        <w:r>
          <w:rPr>
            <w:noProof/>
          </w:rPr>
          <w:fldChar w:fldCharType="begin"/>
        </w:r>
        <w:r>
          <w:rPr>
            <w:noProof/>
          </w:rPr>
          <w:instrText xml:space="preserve"> PAGEREF _Toc7360848 \h </w:instrText>
        </w:r>
        <w:r>
          <w:rPr>
            <w:noProof/>
          </w:rPr>
        </w:r>
      </w:ins>
      <w:r>
        <w:rPr>
          <w:noProof/>
        </w:rPr>
        <w:fldChar w:fldCharType="separate"/>
      </w:r>
      <w:ins w:id="76" w:author="Muhumed, Abdinasir" w:date="2019-04-28T16:20:00Z">
        <w:r>
          <w:rPr>
            <w:noProof/>
          </w:rPr>
          <w:t>3</w:t>
        </w:r>
        <w:r>
          <w:rPr>
            <w:noProof/>
          </w:rPr>
          <w:fldChar w:fldCharType="end"/>
        </w:r>
      </w:ins>
    </w:p>
    <w:p w:rsidR="001E3BD2" w:rsidRDefault="001E3BD2">
      <w:pPr>
        <w:pStyle w:val="TOC2"/>
        <w:tabs>
          <w:tab w:val="left" w:pos="960"/>
        </w:tabs>
        <w:rPr>
          <w:ins w:id="77" w:author="Muhumed, Abdinasir" w:date="2019-04-28T16:20:00Z"/>
          <w:rFonts w:asciiTheme="minorHAnsi" w:eastAsiaTheme="minorEastAsia" w:hAnsiTheme="minorHAnsi" w:cstheme="minorBidi"/>
          <w:noProof/>
          <w:szCs w:val="22"/>
        </w:rPr>
      </w:pPr>
      <w:ins w:id="78" w:author="Muhumed, Abdinasir" w:date="2019-04-28T16:20:00Z">
        <w:r>
          <w:rPr>
            <w:noProof/>
          </w:rPr>
          <w:t>4.3</w:t>
        </w:r>
        <w:r>
          <w:rPr>
            <w:rFonts w:asciiTheme="minorHAnsi" w:eastAsiaTheme="minorEastAsia" w:hAnsiTheme="minorHAnsi" w:cstheme="minorBidi"/>
            <w:noProof/>
            <w:szCs w:val="22"/>
          </w:rPr>
          <w:tab/>
        </w:r>
        <w:r>
          <w:rPr>
            <w:noProof/>
          </w:rPr>
          <w:t>Deposit money into ATM  (U3)</w:t>
        </w:r>
        <w:r>
          <w:rPr>
            <w:noProof/>
          </w:rPr>
          <w:tab/>
        </w:r>
        <w:r>
          <w:rPr>
            <w:noProof/>
          </w:rPr>
          <w:fldChar w:fldCharType="begin"/>
        </w:r>
        <w:r>
          <w:rPr>
            <w:noProof/>
          </w:rPr>
          <w:instrText xml:space="preserve"> PAGEREF _Toc7360849 \h </w:instrText>
        </w:r>
        <w:r>
          <w:rPr>
            <w:noProof/>
          </w:rPr>
        </w:r>
      </w:ins>
      <w:r>
        <w:rPr>
          <w:noProof/>
        </w:rPr>
        <w:fldChar w:fldCharType="separate"/>
      </w:r>
      <w:ins w:id="79" w:author="Muhumed, Abdinasir" w:date="2019-04-28T16:20:00Z">
        <w:r>
          <w:rPr>
            <w:noProof/>
          </w:rPr>
          <w:t>4</w:t>
        </w:r>
        <w:r>
          <w:rPr>
            <w:noProof/>
          </w:rPr>
          <w:fldChar w:fldCharType="end"/>
        </w:r>
      </w:ins>
    </w:p>
    <w:p w:rsidR="001E3BD2" w:rsidRDefault="001E3BD2">
      <w:pPr>
        <w:pStyle w:val="TOC1"/>
        <w:rPr>
          <w:ins w:id="80" w:author="Muhumed, Abdinasir" w:date="2019-04-28T16:20:00Z"/>
          <w:rFonts w:asciiTheme="minorHAnsi" w:eastAsiaTheme="minorEastAsia" w:hAnsiTheme="minorHAnsi" w:cstheme="minorBidi"/>
          <w:b w:val="0"/>
          <w:sz w:val="22"/>
          <w:szCs w:val="22"/>
        </w:rPr>
      </w:pPr>
      <w:ins w:id="81" w:author="Muhumed, Abdinasir" w:date="2019-04-28T16:20:00Z">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_Toc7360850 \h </w:instrText>
        </w:r>
      </w:ins>
      <w:r>
        <w:fldChar w:fldCharType="separate"/>
      </w:r>
      <w:ins w:id="82" w:author="Muhumed, Abdinasir" w:date="2019-04-28T16:20:00Z">
        <w:r>
          <w:t>4</w:t>
        </w:r>
        <w:r>
          <w:fldChar w:fldCharType="end"/>
        </w:r>
      </w:ins>
    </w:p>
    <w:p w:rsidR="001E3BD2" w:rsidRDefault="001E3BD2">
      <w:pPr>
        <w:pStyle w:val="TOC2"/>
        <w:tabs>
          <w:tab w:val="left" w:pos="960"/>
        </w:tabs>
        <w:rPr>
          <w:ins w:id="83" w:author="Muhumed, Abdinasir" w:date="2019-04-28T16:20:00Z"/>
          <w:rFonts w:asciiTheme="minorHAnsi" w:eastAsiaTheme="minorEastAsia" w:hAnsiTheme="minorHAnsi" w:cstheme="minorBidi"/>
          <w:noProof/>
          <w:szCs w:val="22"/>
        </w:rPr>
      </w:pPr>
      <w:ins w:id="84" w:author="Muhumed, Abdinasir" w:date="2019-04-28T16:20:00Z">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_Toc7360851 \h </w:instrText>
        </w:r>
        <w:r>
          <w:rPr>
            <w:noProof/>
          </w:rPr>
        </w:r>
      </w:ins>
      <w:r>
        <w:rPr>
          <w:noProof/>
        </w:rPr>
        <w:fldChar w:fldCharType="separate"/>
      </w:r>
      <w:ins w:id="85" w:author="Muhumed, Abdinasir" w:date="2019-04-28T16:20:00Z">
        <w:r>
          <w:rPr>
            <w:noProof/>
          </w:rPr>
          <w:t>4</w:t>
        </w:r>
        <w:r>
          <w:rPr>
            <w:noProof/>
          </w:rPr>
          <w:fldChar w:fldCharType="end"/>
        </w:r>
      </w:ins>
    </w:p>
    <w:p w:rsidR="001E3BD2" w:rsidRDefault="001E3BD2">
      <w:pPr>
        <w:pStyle w:val="TOC2"/>
        <w:tabs>
          <w:tab w:val="left" w:pos="960"/>
        </w:tabs>
        <w:rPr>
          <w:ins w:id="86" w:author="Muhumed, Abdinasir" w:date="2019-04-28T16:20:00Z"/>
          <w:rFonts w:asciiTheme="minorHAnsi" w:eastAsiaTheme="minorEastAsia" w:hAnsiTheme="minorHAnsi" w:cstheme="minorBidi"/>
          <w:noProof/>
          <w:szCs w:val="22"/>
        </w:rPr>
      </w:pPr>
      <w:ins w:id="87" w:author="Muhumed, Abdinasir" w:date="2019-04-28T16:20:00Z">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_Toc7360852 \h </w:instrText>
        </w:r>
        <w:r>
          <w:rPr>
            <w:noProof/>
          </w:rPr>
        </w:r>
      </w:ins>
      <w:r>
        <w:rPr>
          <w:noProof/>
        </w:rPr>
        <w:fldChar w:fldCharType="separate"/>
      </w:r>
      <w:ins w:id="88" w:author="Muhumed, Abdinasir" w:date="2019-04-28T16:20:00Z">
        <w:r>
          <w:rPr>
            <w:noProof/>
          </w:rPr>
          <w:t>4</w:t>
        </w:r>
        <w:r>
          <w:rPr>
            <w:noProof/>
          </w:rPr>
          <w:fldChar w:fldCharType="end"/>
        </w:r>
      </w:ins>
    </w:p>
    <w:p w:rsidR="001E3BD2" w:rsidRDefault="001E3BD2">
      <w:pPr>
        <w:pStyle w:val="TOC2"/>
        <w:tabs>
          <w:tab w:val="left" w:pos="960"/>
        </w:tabs>
        <w:rPr>
          <w:ins w:id="89" w:author="Muhumed, Abdinasir" w:date="2019-04-28T16:20:00Z"/>
          <w:rFonts w:asciiTheme="minorHAnsi" w:eastAsiaTheme="minorEastAsia" w:hAnsiTheme="minorHAnsi" w:cstheme="minorBidi"/>
          <w:noProof/>
          <w:szCs w:val="22"/>
        </w:rPr>
      </w:pPr>
      <w:ins w:id="90" w:author="Muhumed, Abdinasir" w:date="2019-04-28T16:20:00Z">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_Toc7360853 \h </w:instrText>
        </w:r>
        <w:r>
          <w:rPr>
            <w:noProof/>
          </w:rPr>
        </w:r>
      </w:ins>
      <w:r>
        <w:rPr>
          <w:noProof/>
        </w:rPr>
        <w:fldChar w:fldCharType="separate"/>
      </w:r>
      <w:ins w:id="91" w:author="Muhumed, Abdinasir" w:date="2019-04-28T16:20:00Z">
        <w:r>
          <w:rPr>
            <w:noProof/>
          </w:rPr>
          <w:t>4</w:t>
        </w:r>
        <w:r>
          <w:rPr>
            <w:noProof/>
          </w:rPr>
          <w:fldChar w:fldCharType="end"/>
        </w:r>
      </w:ins>
    </w:p>
    <w:p w:rsidR="001E3BD2" w:rsidRDefault="001E3BD2">
      <w:pPr>
        <w:pStyle w:val="TOC2"/>
        <w:tabs>
          <w:tab w:val="left" w:pos="960"/>
        </w:tabs>
        <w:rPr>
          <w:ins w:id="92" w:author="Muhumed, Abdinasir" w:date="2019-04-28T16:20:00Z"/>
          <w:rFonts w:asciiTheme="minorHAnsi" w:eastAsiaTheme="minorEastAsia" w:hAnsiTheme="minorHAnsi" w:cstheme="minorBidi"/>
          <w:noProof/>
          <w:szCs w:val="22"/>
        </w:rPr>
      </w:pPr>
      <w:ins w:id="93" w:author="Muhumed, Abdinasir" w:date="2019-04-28T16:20:00Z">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_Toc7360854 \h </w:instrText>
        </w:r>
        <w:r>
          <w:rPr>
            <w:noProof/>
          </w:rPr>
        </w:r>
      </w:ins>
      <w:r>
        <w:rPr>
          <w:noProof/>
        </w:rPr>
        <w:fldChar w:fldCharType="separate"/>
      </w:r>
      <w:ins w:id="94" w:author="Muhumed, Abdinasir" w:date="2019-04-28T16:20:00Z">
        <w:r>
          <w:rPr>
            <w:noProof/>
          </w:rPr>
          <w:t>4</w:t>
        </w:r>
        <w:r>
          <w:rPr>
            <w:noProof/>
          </w:rPr>
          <w:fldChar w:fldCharType="end"/>
        </w:r>
      </w:ins>
    </w:p>
    <w:p w:rsidR="001E3BD2" w:rsidRDefault="001E3BD2">
      <w:pPr>
        <w:pStyle w:val="TOC1"/>
        <w:rPr>
          <w:ins w:id="95" w:author="Muhumed, Abdinasir" w:date="2019-04-28T16:20:00Z"/>
          <w:rFonts w:asciiTheme="minorHAnsi" w:eastAsiaTheme="minorEastAsia" w:hAnsiTheme="minorHAnsi" w:cstheme="minorBidi"/>
          <w:b w:val="0"/>
          <w:sz w:val="22"/>
          <w:szCs w:val="22"/>
        </w:rPr>
      </w:pPr>
      <w:ins w:id="96" w:author="Muhumed, Abdinasir" w:date="2019-04-28T16:20:00Z">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_Toc7360855 \h </w:instrText>
        </w:r>
      </w:ins>
      <w:r>
        <w:fldChar w:fldCharType="separate"/>
      </w:r>
      <w:ins w:id="97" w:author="Muhumed, Abdinasir" w:date="2019-04-28T16:20:00Z">
        <w:r>
          <w:t>4</w:t>
        </w:r>
        <w:r>
          <w:fldChar w:fldCharType="end"/>
        </w:r>
      </w:ins>
    </w:p>
    <w:p w:rsidR="001E3BD2" w:rsidRDefault="001E3BD2">
      <w:pPr>
        <w:pStyle w:val="TOC1"/>
        <w:rPr>
          <w:ins w:id="98" w:author="Muhumed, Abdinasir" w:date="2019-04-28T16:20:00Z"/>
          <w:rFonts w:asciiTheme="minorHAnsi" w:eastAsiaTheme="minorEastAsia" w:hAnsiTheme="minorHAnsi" w:cstheme="minorBidi"/>
          <w:b w:val="0"/>
          <w:sz w:val="22"/>
          <w:szCs w:val="22"/>
        </w:rPr>
      </w:pPr>
      <w:ins w:id="99" w:author="Muhumed, Abdinasir" w:date="2019-04-28T16:20:00Z">
        <w:r>
          <w:t>7.</w:t>
        </w:r>
        <w:r>
          <w:rPr>
            <w:rFonts w:asciiTheme="minorHAnsi" w:eastAsiaTheme="minorEastAsia" w:hAnsiTheme="minorHAnsi" w:cstheme="minorBidi"/>
            <w:b w:val="0"/>
            <w:sz w:val="22"/>
            <w:szCs w:val="22"/>
          </w:rPr>
          <w:tab/>
        </w:r>
        <w:r>
          <w:t>System Requirements Chart</w:t>
        </w:r>
        <w:r>
          <w:tab/>
        </w:r>
        <w:r>
          <w:fldChar w:fldCharType="begin"/>
        </w:r>
        <w:r>
          <w:instrText xml:space="preserve"> PAGEREF _Toc7360856 \h </w:instrText>
        </w:r>
      </w:ins>
      <w:r>
        <w:fldChar w:fldCharType="separate"/>
      </w:r>
      <w:ins w:id="100" w:author="Muhumed, Abdinasir" w:date="2019-04-28T16:20:00Z">
        <w:r>
          <w:t>4</w:t>
        </w:r>
        <w:r>
          <w:fldChar w:fldCharType="end"/>
        </w:r>
      </w:ins>
    </w:p>
    <w:p w:rsidR="001E3BD2" w:rsidDel="001E3BD2" w:rsidRDefault="001E3BD2">
      <w:pPr>
        <w:pStyle w:val="TOC1"/>
        <w:rPr>
          <w:del w:id="101" w:author="Muhumed, Abdinasir" w:date="2019-04-28T16:20:00Z"/>
          <w:rFonts w:asciiTheme="minorHAnsi" w:eastAsiaTheme="minorEastAsia" w:hAnsiTheme="minorHAnsi" w:cstheme="minorBidi"/>
          <w:b w:val="0"/>
          <w:sz w:val="22"/>
          <w:szCs w:val="22"/>
        </w:rPr>
      </w:pPr>
      <w:del w:id="102" w:author="Muhumed, Abdinasir" w:date="2019-04-28T16:20:00Z">
        <w:r w:rsidDel="001E3BD2">
          <w:delText>Table of Contents</w:delText>
        </w:r>
        <w:r w:rsidDel="001E3BD2">
          <w:tab/>
          <w:delText>ii</w:delText>
        </w:r>
      </w:del>
    </w:p>
    <w:p w:rsidR="001E3BD2" w:rsidDel="001E3BD2" w:rsidRDefault="001E3BD2">
      <w:pPr>
        <w:pStyle w:val="TOC1"/>
        <w:rPr>
          <w:del w:id="103" w:author="Muhumed, Abdinasir" w:date="2019-04-28T16:20:00Z"/>
          <w:rFonts w:asciiTheme="minorHAnsi" w:eastAsiaTheme="minorEastAsia" w:hAnsiTheme="minorHAnsi" w:cstheme="minorBidi"/>
          <w:b w:val="0"/>
          <w:sz w:val="22"/>
          <w:szCs w:val="22"/>
        </w:rPr>
      </w:pPr>
      <w:del w:id="104" w:author="Muhumed, Abdinasir" w:date="2019-04-28T16:20:00Z">
        <w:r w:rsidDel="001E3BD2">
          <w:delText>Revision History</w:delText>
        </w:r>
        <w:r w:rsidDel="001E3BD2">
          <w:tab/>
          <w:delText>iii</w:delText>
        </w:r>
      </w:del>
    </w:p>
    <w:p w:rsidR="001E3BD2" w:rsidDel="001E3BD2" w:rsidRDefault="001E3BD2">
      <w:pPr>
        <w:pStyle w:val="TOC1"/>
        <w:rPr>
          <w:del w:id="105" w:author="Muhumed, Abdinasir" w:date="2019-04-28T16:20:00Z"/>
          <w:rFonts w:asciiTheme="minorHAnsi" w:eastAsiaTheme="minorEastAsia" w:hAnsiTheme="minorHAnsi" w:cstheme="minorBidi"/>
          <w:b w:val="0"/>
          <w:sz w:val="22"/>
          <w:szCs w:val="22"/>
        </w:rPr>
      </w:pPr>
      <w:del w:id="106" w:author="Muhumed, Abdinasir" w:date="2019-04-28T16:20:00Z">
        <w:r w:rsidDel="001E3BD2">
          <w:delText>1.</w:delText>
        </w:r>
        <w:r w:rsidDel="001E3BD2">
          <w:rPr>
            <w:rFonts w:asciiTheme="minorHAnsi" w:eastAsiaTheme="minorEastAsia" w:hAnsiTheme="minorHAnsi" w:cstheme="minorBidi"/>
            <w:b w:val="0"/>
            <w:sz w:val="22"/>
            <w:szCs w:val="22"/>
          </w:rPr>
          <w:tab/>
        </w:r>
        <w:r w:rsidDel="001E3BD2">
          <w:delText>Introduction</w:delText>
        </w:r>
        <w:r w:rsidDel="001E3BD2">
          <w:tab/>
          <w:delText>1</w:delText>
        </w:r>
      </w:del>
    </w:p>
    <w:p w:rsidR="001E3BD2" w:rsidDel="001E3BD2" w:rsidRDefault="001E3BD2">
      <w:pPr>
        <w:pStyle w:val="TOC2"/>
        <w:tabs>
          <w:tab w:val="left" w:pos="960"/>
        </w:tabs>
        <w:rPr>
          <w:del w:id="107" w:author="Muhumed, Abdinasir" w:date="2019-04-28T16:20:00Z"/>
          <w:rFonts w:asciiTheme="minorHAnsi" w:eastAsiaTheme="minorEastAsia" w:hAnsiTheme="minorHAnsi" w:cstheme="minorBidi"/>
          <w:noProof/>
          <w:szCs w:val="22"/>
        </w:rPr>
      </w:pPr>
      <w:del w:id="108" w:author="Muhumed, Abdinasir" w:date="2019-04-28T16:20:00Z">
        <w:r w:rsidDel="001E3BD2">
          <w:rPr>
            <w:noProof/>
          </w:rPr>
          <w:delText>1.1</w:delText>
        </w:r>
        <w:r w:rsidDel="001E3BD2">
          <w:rPr>
            <w:rFonts w:asciiTheme="minorHAnsi" w:eastAsiaTheme="minorEastAsia" w:hAnsiTheme="minorHAnsi" w:cstheme="minorBidi"/>
            <w:noProof/>
            <w:szCs w:val="22"/>
          </w:rPr>
          <w:tab/>
        </w:r>
        <w:r w:rsidDel="001E3BD2">
          <w:rPr>
            <w:noProof/>
          </w:rPr>
          <w:delText>Purpose</w:delText>
        </w:r>
        <w:r w:rsidDel="001E3BD2">
          <w:rPr>
            <w:noProof/>
          </w:rPr>
          <w:tab/>
          <w:delText>1</w:delText>
        </w:r>
      </w:del>
    </w:p>
    <w:p w:rsidR="001E3BD2" w:rsidDel="001E3BD2" w:rsidRDefault="001E3BD2">
      <w:pPr>
        <w:pStyle w:val="TOC2"/>
        <w:tabs>
          <w:tab w:val="left" w:pos="960"/>
        </w:tabs>
        <w:rPr>
          <w:del w:id="109" w:author="Muhumed, Abdinasir" w:date="2019-04-28T16:20:00Z"/>
          <w:rFonts w:asciiTheme="minorHAnsi" w:eastAsiaTheme="minorEastAsia" w:hAnsiTheme="minorHAnsi" w:cstheme="minorBidi"/>
          <w:noProof/>
          <w:szCs w:val="22"/>
        </w:rPr>
      </w:pPr>
      <w:del w:id="110" w:author="Muhumed, Abdinasir" w:date="2019-04-28T16:20:00Z">
        <w:r w:rsidDel="001E3BD2">
          <w:rPr>
            <w:noProof/>
          </w:rPr>
          <w:delText>1.2</w:delText>
        </w:r>
        <w:r w:rsidDel="001E3BD2">
          <w:rPr>
            <w:rFonts w:asciiTheme="minorHAnsi" w:eastAsiaTheme="minorEastAsia" w:hAnsiTheme="minorHAnsi" w:cstheme="minorBidi"/>
            <w:noProof/>
            <w:szCs w:val="22"/>
          </w:rPr>
          <w:tab/>
        </w:r>
        <w:r w:rsidDel="001E3BD2">
          <w:rPr>
            <w:noProof/>
          </w:rPr>
          <w:delText>References</w:delText>
        </w:r>
        <w:r w:rsidDel="001E3BD2">
          <w:rPr>
            <w:noProof/>
          </w:rPr>
          <w:tab/>
          <w:delText>1</w:delText>
        </w:r>
      </w:del>
    </w:p>
    <w:p w:rsidR="001E3BD2" w:rsidDel="001E3BD2" w:rsidRDefault="001E3BD2">
      <w:pPr>
        <w:pStyle w:val="TOC1"/>
        <w:rPr>
          <w:del w:id="111" w:author="Muhumed, Abdinasir" w:date="2019-04-28T16:20:00Z"/>
          <w:rFonts w:asciiTheme="minorHAnsi" w:eastAsiaTheme="minorEastAsia" w:hAnsiTheme="minorHAnsi" w:cstheme="minorBidi"/>
          <w:b w:val="0"/>
          <w:sz w:val="22"/>
          <w:szCs w:val="22"/>
        </w:rPr>
      </w:pPr>
      <w:del w:id="112" w:author="Muhumed, Abdinasir" w:date="2019-04-28T16:20:00Z">
        <w:r w:rsidDel="001E3BD2">
          <w:delText>2.</w:delText>
        </w:r>
        <w:r w:rsidDel="001E3BD2">
          <w:rPr>
            <w:rFonts w:asciiTheme="minorHAnsi" w:eastAsiaTheme="minorEastAsia" w:hAnsiTheme="minorHAnsi" w:cstheme="minorBidi"/>
            <w:b w:val="0"/>
            <w:sz w:val="22"/>
            <w:szCs w:val="22"/>
          </w:rPr>
          <w:tab/>
        </w:r>
        <w:r w:rsidDel="001E3BD2">
          <w:delText>Overall Description</w:delText>
        </w:r>
        <w:r w:rsidDel="001E3BD2">
          <w:tab/>
          <w:delText>1</w:delText>
        </w:r>
      </w:del>
    </w:p>
    <w:p w:rsidR="001E3BD2" w:rsidDel="001E3BD2" w:rsidRDefault="001E3BD2">
      <w:pPr>
        <w:pStyle w:val="TOC2"/>
        <w:tabs>
          <w:tab w:val="left" w:pos="960"/>
        </w:tabs>
        <w:rPr>
          <w:del w:id="113" w:author="Muhumed, Abdinasir" w:date="2019-04-28T16:20:00Z"/>
          <w:rFonts w:asciiTheme="minorHAnsi" w:eastAsiaTheme="minorEastAsia" w:hAnsiTheme="minorHAnsi" w:cstheme="minorBidi"/>
          <w:noProof/>
          <w:szCs w:val="22"/>
        </w:rPr>
      </w:pPr>
      <w:del w:id="114" w:author="Muhumed, Abdinasir" w:date="2019-04-28T16:20:00Z">
        <w:r w:rsidDel="001E3BD2">
          <w:rPr>
            <w:noProof/>
          </w:rPr>
          <w:delText>2.1</w:delText>
        </w:r>
        <w:r w:rsidDel="001E3BD2">
          <w:rPr>
            <w:rFonts w:asciiTheme="minorHAnsi" w:eastAsiaTheme="minorEastAsia" w:hAnsiTheme="minorHAnsi" w:cstheme="minorBidi"/>
            <w:noProof/>
            <w:szCs w:val="22"/>
          </w:rPr>
          <w:tab/>
        </w:r>
        <w:r w:rsidDel="001E3BD2">
          <w:rPr>
            <w:noProof/>
          </w:rPr>
          <w:delText>User Classes and Characteristics</w:delText>
        </w:r>
        <w:r w:rsidDel="001E3BD2">
          <w:rPr>
            <w:noProof/>
          </w:rPr>
          <w:tab/>
          <w:delText>1</w:delText>
        </w:r>
      </w:del>
    </w:p>
    <w:p w:rsidR="001E3BD2" w:rsidDel="001E3BD2" w:rsidRDefault="001E3BD2">
      <w:pPr>
        <w:pStyle w:val="TOC2"/>
        <w:tabs>
          <w:tab w:val="left" w:pos="960"/>
        </w:tabs>
        <w:rPr>
          <w:del w:id="115" w:author="Muhumed, Abdinasir" w:date="2019-04-28T16:20:00Z"/>
          <w:rFonts w:asciiTheme="minorHAnsi" w:eastAsiaTheme="minorEastAsia" w:hAnsiTheme="minorHAnsi" w:cstheme="minorBidi"/>
          <w:noProof/>
          <w:szCs w:val="22"/>
        </w:rPr>
      </w:pPr>
      <w:del w:id="116" w:author="Muhumed, Abdinasir" w:date="2019-04-28T16:20:00Z">
        <w:r w:rsidDel="001E3BD2">
          <w:rPr>
            <w:noProof/>
          </w:rPr>
          <w:delText>2.2</w:delText>
        </w:r>
        <w:r w:rsidDel="001E3BD2">
          <w:rPr>
            <w:rFonts w:asciiTheme="minorHAnsi" w:eastAsiaTheme="minorEastAsia" w:hAnsiTheme="minorHAnsi" w:cstheme="minorBidi"/>
            <w:noProof/>
            <w:szCs w:val="22"/>
          </w:rPr>
          <w:tab/>
        </w:r>
        <w:r w:rsidDel="001E3BD2">
          <w:rPr>
            <w:noProof/>
          </w:rPr>
          <w:delText>Operating Environment</w:delText>
        </w:r>
        <w:r w:rsidDel="001E3BD2">
          <w:rPr>
            <w:noProof/>
          </w:rPr>
          <w:tab/>
          <w:delText>1</w:delText>
        </w:r>
      </w:del>
    </w:p>
    <w:p w:rsidR="001E3BD2" w:rsidDel="001E3BD2" w:rsidRDefault="001E3BD2">
      <w:pPr>
        <w:pStyle w:val="TOC2"/>
        <w:tabs>
          <w:tab w:val="left" w:pos="960"/>
        </w:tabs>
        <w:rPr>
          <w:del w:id="117" w:author="Muhumed, Abdinasir" w:date="2019-04-28T16:20:00Z"/>
          <w:rFonts w:asciiTheme="minorHAnsi" w:eastAsiaTheme="minorEastAsia" w:hAnsiTheme="minorHAnsi" w:cstheme="minorBidi"/>
          <w:noProof/>
          <w:szCs w:val="22"/>
        </w:rPr>
      </w:pPr>
      <w:del w:id="118" w:author="Muhumed, Abdinasir" w:date="2019-04-28T16:20:00Z">
        <w:r w:rsidDel="001E3BD2">
          <w:rPr>
            <w:noProof/>
          </w:rPr>
          <w:delText>2.3</w:delText>
        </w:r>
        <w:r w:rsidDel="001E3BD2">
          <w:rPr>
            <w:rFonts w:asciiTheme="minorHAnsi" w:eastAsiaTheme="minorEastAsia" w:hAnsiTheme="minorHAnsi" w:cstheme="minorBidi"/>
            <w:noProof/>
            <w:szCs w:val="22"/>
          </w:rPr>
          <w:tab/>
        </w:r>
        <w:r w:rsidDel="001E3BD2">
          <w:rPr>
            <w:noProof/>
          </w:rPr>
          <w:delText>Design and Implementation Constraints</w:delText>
        </w:r>
        <w:r w:rsidDel="001E3BD2">
          <w:rPr>
            <w:noProof/>
          </w:rPr>
          <w:tab/>
          <w:delText>1</w:delText>
        </w:r>
      </w:del>
    </w:p>
    <w:p w:rsidR="001E3BD2" w:rsidDel="001E3BD2" w:rsidRDefault="001E3BD2">
      <w:pPr>
        <w:pStyle w:val="TOC2"/>
        <w:tabs>
          <w:tab w:val="left" w:pos="960"/>
        </w:tabs>
        <w:rPr>
          <w:del w:id="119" w:author="Muhumed, Abdinasir" w:date="2019-04-28T16:20:00Z"/>
          <w:rFonts w:asciiTheme="minorHAnsi" w:eastAsiaTheme="minorEastAsia" w:hAnsiTheme="minorHAnsi" w:cstheme="minorBidi"/>
          <w:noProof/>
          <w:szCs w:val="22"/>
        </w:rPr>
      </w:pPr>
      <w:del w:id="120" w:author="Muhumed, Abdinasir" w:date="2019-04-28T16:20:00Z">
        <w:r w:rsidDel="001E3BD2">
          <w:rPr>
            <w:noProof/>
          </w:rPr>
          <w:delText>2.4</w:delText>
        </w:r>
        <w:r w:rsidDel="001E3BD2">
          <w:rPr>
            <w:rFonts w:asciiTheme="minorHAnsi" w:eastAsiaTheme="minorEastAsia" w:hAnsiTheme="minorHAnsi" w:cstheme="minorBidi"/>
            <w:noProof/>
            <w:szCs w:val="22"/>
          </w:rPr>
          <w:tab/>
        </w:r>
        <w:r w:rsidDel="001E3BD2">
          <w:rPr>
            <w:noProof/>
          </w:rPr>
          <w:delText>Assumptions and Dependencies</w:delText>
        </w:r>
        <w:r w:rsidDel="001E3BD2">
          <w:rPr>
            <w:noProof/>
          </w:rPr>
          <w:tab/>
          <w:delText>1</w:delText>
        </w:r>
      </w:del>
    </w:p>
    <w:p w:rsidR="001E3BD2" w:rsidDel="001E3BD2" w:rsidRDefault="001E3BD2">
      <w:pPr>
        <w:pStyle w:val="TOC1"/>
        <w:rPr>
          <w:del w:id="121" w:author="Muhumed, Abdinasir" w:date="2019-04-28T16:20:00Z"/>
          <w:rFonts w:asciiTheme="minorHAnsi" w:eastAsiaTheme="minorEastAsia" w:hAnsiTheme="minorHAnsi" w:cstheme="minorBidi"/>
          <w:b w:val="0"/>
          <w:sz w:val="22"/>
          <w:szCs w:val="22"/>
        </w:rPr>
      </w:pPr>
      <w:del w:id="122" w:author="Muhumed, Abdinasir" w:date="2019-04-28T16:20:00Z">
        <w:r w:rsidDel="001E3BD2">
          <w:delText>3.</w:delText>
        </w:r>
        <w:r w:rsidDel="001E3BD2">
          <w:rPr>
            <w:rFonts w:asciiTheme="minorHAnsi" w:eastAsiaTheme="minorEastAsia" w:hAnsiTheme="minorHAnsi" w:cstheme="minorBidi"/>
            <w:b w:val="0"/>
            <w:sz w:val="22"/>
            <w:szCs w:val="22"/>
          </w:rPr>
          <w:tab/>
        </w:r>
        <w:r w:rsidDel="001E3BD2">
          <w:delText>External Interface Requirements</w:delText>
        </w:r>
        <w:r w:rsidDel="001E3BD2">
          <w:tab/>
          <w:delText>1</w:delText>
        </w:r>
      </w:del>
    </w:p>
    <w:p w:rsidR="001E3BD2" w:rsidDel="001E3BD2" w:rsidRDefault="001E3BD2">
      <w:pPr>
        <w:pStyle w:val="TOC2"/>
        <w:tabs>
          <w:tab w:val="left" w:pos="960"/>
        </w:tabs>
        <w:rPr>
          <w:del w:id="123" w:author="Muhumed, Abdinasir" w:date="2019-04-28T16:20:00Z"/>
          <w:rFonts w:asciiTheme="minorHAnsi" w:eastAsiaTheme="minorEastAsia" w:hAnsiTheme="minorHAnsi" w:cstheme="minorBidi"/>
          <w:noProof/>
          <w:szCs w:val="22"/>
        </w:rPr>
      </w:pPr>
      <w:del w:id="124" w:author="Muhumed, Abdinasir" w:date="2019-04-28T16:20:00Z">
        <w:r w:rsidDel="001E3BD2">
          <w:rPr>
            <w:noProof/>
          </w:rPr>
          <w:delText>3.1</w:delText>
        </w:r>
        <w:r w:rsidDel="001E3BD2">
          <w:rPr>
            <w:rFonts w:asciiTheme="minorHAnsi" w:eastAsiaTheme="minorEastAsia" w:hAnsiTheme="minorHAnsi" w:cstheme="minorBidi"/>
            <w:noProof/>
            <w:szCs w:val="22"/>
          </w:rPr>
          <w:tab/>
        </w:r>
        <w:r w:rsidDel="001E3BD2">
          <w:rPr>
            <w:noProof/>
          </w:rPr>
          <w:delText>User Interfaces</w:delText>
        </w:r>
        <w:r w:rsidDel="001E3BD2">
          <w:rPr>
            <w:noProof/>
          </w:rPr>
          <w:tab/>
          <w:delText>1</w:delText>
        </w:r>
      </w:del>
    </w:p>
    <w:p w:rsidR="001E3BD2" w:rsidDel="001E3BD2" w:rsidRDefault="001E3BD2">
      <w:pPr>
        <w:pStyle w:val="TOC2"/>
        <w:tabs>
          <w:tab w:val="left" w:pos="960"/>
        </w:tabs>
        <w:rPr>
          <w:del w:id="125" w:author="Muhumed, Abdinasir" w:date="2019-04-28T16:20:00Z"/>
          <w:rFonts w:asciiTheme="minorHAnsi" w:eastAsiaTheme="minorEastAsia" w:hAnsiTheme="minorHAnsi" w:cstheme="minorBidi"/>
          <w:noProof/>
          <w:szCs w:val="22"/>
        </w:rPr>
      </w:pPr>
      <w:del w:id="126" w:author="Muhumed, Abdinasir" w:date="2019-04-28T16:20:00Z">
        <w:r w:rsidDel="001E3BD2">
          <w:rPr>
            <w:noProof/>
          </w:rPr>
          <w:delText>3.2</w:delText>
        </w:r>
        <w:r w:rsidDel="001E3BD2">
          <w:rPr>
            <w:rFonts w:asciiTheme="minorHAnsi" w:eastAsiaTheme="minorEastAsia" w:hAnsiTheme="minorHAnsi" w:cstheme="minorBidi"/>
            <w:noProof/>
            <w:szCs w:val="22"/>
          </w:rPr>
          <w:tab/>
        </w:r>
        <w:r w:rsidDel="001E3BD2">
          <w:rPr>
            <w:noProof/>
          </w:rPr>
          <w:delText>Hardware Interfaces</w:delText>
        </w:r>
        <w:r w:rsidDel="001E3BD2">
          <w:rPr>
            <w:noProof/>
          </w:rPr>
          <w:tab/>
          <w:delText>2</w:delText>
        </w:r>
      </w:del>
    </w:p>
    <w:p w:rsidR="001E3BD2" w:rsidDel="001E3BD2" w:rsidRDefault="001E3BD2">
      <w:pPr>
        <w:pStyle w:val="TOC2"/>
        <w:tabs>
          <w:tab w:val="left" w:pos="960"/>
        </w:tabs>
        <w:rPr>
          <w:del w:id="127" w:author="Muhumed, Abdinasir" w:date="2019-04-28T16:20:00Z"/>
          <w:rFonts w:asciiTheme="minorHAnsi" w:eastAsiaTheme="minorEastAsia" w:hAnsiTheme="minorHAnsi" w:cstheme="minorBidi"/>
          <w:noProof/>
          <w:szCs w:val="22"/>
        </w:rPr>
      </w:pPr>
      <w:del w:id="128" w:author="Muhumed, Abdinasir" w:date="2019-04-28T16:20:00Z">
        <w:r w:rsidDel="001E3BD2">
          <w:rPr>
            <w:noProof/>
          </w:rPr>
          <w:delText>3.3</w:delText>
        </w:r>
        <w:r w:rsidDel="001E3BD2">
          <w:rPr>
            <w:rFonts w:asciiTheme="minorHAnsi" w:eastAsiaTheme="minorEastAsia" w:hAnsiTheme="minorHAnsi" w:cstheme="minorBidi"/>
            <w:noProof/>
            <w:szCs w:val="22"/>
          </w:rPr>
          <w:tab/>
        </w:r>
        <w:r w:rsidDel="001E3BD2">
          <w:rPr>
            <w:noProof/>
          </w:rPr>
          <w:delText>Software Interfaces</w:delText>
        </w:r>
        <w:r w:rsidDel="001E3BD2">
          <w:rPr>
            <w:noProof/>
          </w:rPr>
          <w:tab/>
          <w:delText>2</w:delText>
        </w:r>
      </w:del>
    </w:p>
    <w:p w:rsidR="001E3BD2" w:rsidDel="001E3BD2" w:rsidRDefault="001E3BD2">
      <w:pPr>
        <w:pStyle w:val="TOC2"/>
        <w:tabs>
          <w:tab w:val="left" w:pos="960"/>
        </w:tabs>
        <w:rPr>
          <w:del w:id="129" w:author="Muhumed, Abdinasir" w:date="2019-04-28T16:20:00Z"/>
          <w:rFonts w:asciiTheme="minorHAnsi" w:eastAsiaTheme="minorEastAsia" w:hAnsiTheme="minorHAnsi" w:cstheme="minorBidi"/>
          <w:noProof/>
          <w:szCs w:val="22"/>
        </w:rPr>
      </w:pPr>
      <w:del w:id="130" w:author="Muhumed, Abdinasir" w:date="2019-04-28T16:20:00Z">
        <w:r w:rsidDel="001E3BD2">
          <w:rPr>
            <w:noProof/>
          </w:rPr>
          <w:delText>3.4</w:delText>
        </w:r>
        <w:r w:rsidDel="001E3BD2">
          <w:rPr>
            <w:rFonts w:asciiTheme="minorHAnsi" w:eastAsiaTheme="minorEastAsia" w:hAnsiTheme="minorHAnsi" w:cstheme="minorBidi"/>
            <w:noProof/>
            <w:szCs w:val="22"/>
          </w:rPr>
          <w:tab/>
        </w:r>
        <w:r w:rsidDel="001E3BD2">
          <w:rPr>
            <w:noProof/>
          </w:rPr>
          <w:delText>Communications Interfaces</w:delText>
        </w:r>
        <w:r w:rsidDel="001E3BD2">
          <w:rPr>
            <w:noProof/>
          </w:rPr>
          <w:tab/>
          <w:delText>2</w:delText>
        </w:r>
      </w:del>
    </w:p>
    <w:p w:rsidR="001E3BD2" w:rsidDel="001E3BD2" w:rsidRDefault="001E3BD2">
      <w:pPr>
        <w:pStyle w:val="TOC1"/>
        <w:rPr>
          <w:del w:id="131" w:author="Muhumed, Abdinasir" w:date="2019-04-28T16:20:00Z"/>
          <w:rFonts w:asciiTheme="minorHAnsi" w:eastAsiaTheme="minorEastAsia" w:hAnsiTheme="minorHAnsi" w:cstheme="minorBidi"/>
          <w:b w:val="0"/>
          <w:sz w:val="22"/>
          <w:szCs w:val="22"/>
        </w:rPr>
      </w:pPr>
      <w:del w:id="132" w:author="Muhumed, Abdinasir" w:date="2019-04-28T16:20:00Z">
        <w:r w:rsidDel="001E3BD2">
          <w:delText>4.</w:delText>
        </w:r>
        <w:r w:rsidDel="001E3BD2">
          <w:rPr>
            <w:rFonts w:asciiTheme="minorHAnsi" w:eastAsiaTheme="minorEastAsia" w:hAnsiTheme="minorHAnsi" w:cstheme="minorBidi"/>
            <w:b w:val="0"/>
            <w:sz w:val="22"/>
            <w:szCs w:val="22"/>
          </w:rPr>
          <w:tab/>
        </w:r>
        <w:r w:rsidDel="001E3BD2">
          <w:delText>System Use Cases</w:delText>
        </w:r>
        <w:r w:rsidDel="001E3BD2">
          <w:tab/>
          <w:delText>2</w:delText>
        </w:r>
      </w:del>
    </w:p>
    <w:p w:rsidR="001E3BD2" w:rsidDel="001E3BD2" w:rsidRDefault="001E3BD2">
      <w:pPr>
        <w:pStyle w:val="TOC2"/>
        <w:tabs>
          <w:tab w:val="left" w:pos="960"/>
        </w:tabs>
        <w:rPr>
          <w:del w:id="133" w:author="Muhumed, Abdinasir" w:date="2019-04-28T16:20:00Z"/>
          <w:rFonts w:asciiTheme="minorHAnsi" w:eastAsiaTheme="minorEastAsia" w:hAnsiTheme="minorHAnsi" w:cstheme="minorBidi"/>
          <w:noProof/>
          <w:szCs w:val="22"/>
        </w:rPr>
      </w:pPr>
      <w:del w:id="134" w:author="Muhumed, Abdinasir" w:date="2019-04-28T16:20:00Z">
        <w:r w:rsidDel="001E3BD2">
          <w:rPr>
            <w:noProof/>
          </w:rPr>
          <w:delText>4.1</w:delText>
        </w:r>
        <w:r w:rsidDel="001E3BD2">
          <w:rPr>
            <w:rFonts w:asciiTheme="minorHAnsi" w:eastAsiaTheme="minorEastAsia" w:hAnsiTheme="minorHAnsi" w:cstheme="minorBidi"/>
            <w:noProof/>
            <w:szCs w:val="22"/>
          </w:rPr>
          <w:tab/>
        </w:r>
        <w:r w:rsidDel="001E3BD2">
          <w:rPr>
            <w:noProof/>
          </w:rPr>
          <w:delText>Use case name and identifier</w:delText>
        </w:r>
        <w:r w:rsidDel="001E3BD2">
          <w:rPr>
            <w:noProof/>
          </w:rPr>
          <w:tab/>
          <w:delText>2</w:delText>
        </w:r>
      </w:del>
    </w:p>
    <w:p w:rsidR="001E3BD2" w:rsidDel="001E3BD2" w:rsidRDefault="001E3BD2">
      <w:pPr>
        <w:pStyle w:val="TOC2"/>
        <w:tabs>
          <w:tab w:val="left" w:pos="960"/>
        </w:tabs>
        <w:rPr>
          <w:del w:id="135" w:author="Muhumed, Abdinasir" w:date="2019-04-28T16:20:00Z"/>
          <w:rFonts w:asciiTheme="minorHAnsi" w:eastAsiaTheme="minorEastAsia" w:hAnsiTheme="minorHAnsi" w:cstheme="minorBidi"/>
          <w:noProof/>
          <w:szCs w:val="22"/>
        </w:rPr>
      </w:pPr>
      <w:del w:id="136" w:author="Muhumed, Abdinasir" w:date="2019-04-28T16:20:00Z">
        <w:r w:rsidDel="001E3BD2">
          <w:rPr>
            <w:noProof/>
          </w:rPr>
          <w:delText>4.2</w:delText>
        </w:r>
        <w:r w:rsidDel="001E3BD2">
          <w:rPr>
            <w:rFonts w:asciiTheme="minorHAnsi" w:eastAsiaTheme="minorEastAsia" w:hAnsiTheme="minorHAnsi" w:cstheme="minorBidi"/>
            <w:noProof/>
            <w:szCs w:val="22"/>
          </w:rPr>
          <w:tab/>
        </w:r>
        <w:r w:rsidDel="001E3BD2">
          <w:rPr>
            <w:noProof/>
          </w:rPr>
          <w:delText>Withdraw money from ATM (U2)</w:delText>
        </w:r>
        <w:r w:rsidDel="001E3BD2">
          <w:rPr>
            <w:noProof/>
          </w:rPr>
          <w:tab/>
          <w:delText>3</w:delText>
        </w:r>
      </w:del>
    </w:p>
    <w:p w:rsidR="001E3BD2" w:rsidDel="001E3BD2" w:rsidRDefault="001E3BD2">
      <w:pPr>
        <w:pStyle w:val="TOC2"/>
        <w:tabs>
          <w:tab w:val="left" w:pos="960"/>
        </w:tabs>
        <w:rPr>
          <w:del w:id="137" w:author="Muhumed, Abdinasir" w:date="2019-04-28T16:20:00Z"/>
          <w:rFonts w:asciiTheme="minorHAnsi" w:eastAsiaTheme="minorEastAsia" w:hAnsiTheme="minorHAnsi" w:cstheme="minorBidi"/>
          <w:noProof/>
          <w:szCs w:val="22"/>
        </w:rPr>
      </w:pPr>
      <w:del w:id="138" w:author="Muhumed, Abdinasir" w:date="2019-04-28T16:20:00Z">
        <w:r w:rsidDel="001E3BD2">
          <w:rPr>
            <w:noProof/>
          </w:rPr>
          <w:delText>4.3</w:delText>
        </w:r>
        <w:r w:rsidDel="001E3BD2">
          <w:rPr>
            <w:rFonts w:asciiTheme="minorHAnsi" w:eastAsiaTheme="minorEastAsia" w:hAnsiTheme="minorHAnsi" w:cstheme="minorBidi"/>
            <w:noProof/>
            <w:szCs w:val="22"/>
          </w:rPr>
          <w:tab/>
        </w:r>
        <w:r w:rsidDel="001E3BD2">
          <w:rPr>
            <w:noProof/>
          </w:rPr>
          <w:delText>Deposit money into ATM  (U3)</w:delText>
        </w:r>
        <w:r w:rsidDel="001E3BD2">
          <w:rPr>
            <w:noProof/>
          </w:rPr>
          <w:tab/>
          <w:delText>4</w:delText>
        </w:r>
      </w:del>
    </w:p>
    <w:p w:rsidR="001E3BD2" w:rsidDel="001E3BD2" w:rsidRDefault="001E3BD2">
      <w:pPr>
        <w:pStyle w:val="TOC1"/>
        <w:rPr>
          <w:del w:id="139" w:author="Muhumed, Abdinasir" w:date="2019-04-28T16:20:00Z"/>
          <w:rFonts w:asciiTheme="minorHAnsi" w:eastAsiaTheme="minorEastAsia" w:hAnsiTheme="minorHAnsi" w:cstheme="minorBidi"/>
          <w:b w:val="0"/>
          <w:sz w:val="22"/>
          <w:szCs w:val="22"/>
        </w:rPr>
      </w:pPr>
      <w:del w:id="140" w:author="Muhumed, Abdinasir" w:date="2019-04-28T16:20:00Z">
        <w:r w:rsidDel="001E3BD2">
          <w:delText>5.</w:delText>
        </w:r>
        <w:r w:rsidDel="001E3BD2">
          <w:rPr>
            <w:rFonts w:asciiTheme="minorHAnsi" w:eastAsiaTheme="minorEastAsia" w:hAnsiTheme="minorHAnsi" w:cstheme="minorBidi"/>
            <w:b w:val="0"/>
            <w:sz w:val="22"/>
            <w:szCs w:val="22"/>
          </w:rPr>
          <w:tab/>
        </w:r>
        <w:r w:rsidDel="001E3BD2">
          <w:delText>Other Nonfunctional Requirements</w:delText>
        </w:r>
        <w:r w:rsidDel="001E3BD2">
          <w:tab/>
          <w:delText>4</w:delText>
        </w:r>
      </w:del>
    </w:p>
    <w:p w:rsidR="001E3BD2" w:rsidDel="001E3BD2" w:rsidRDefault="001E3BD2">
      <w:pPr>
        <w:pStyle w:val="TOC2"/>
        <w:tabs>
          <w:tab w:val="left" w:pos="960"/>
        </w:tabs>
        <w:rPr>
          <w:del w:id="141" w:author="Muhumed, Abdinasir" w:date="2019-04-28T16:20:00Z"/>
          <w:rFonts w:asciiTheme="minorHAnsi" w:eastAsiaTheme="minorEastAsia" w:hAnsiTheme="minorHAnsi" w:cstheme="minorBidi"/>
          <w:noProof/>
          <w:szCs w:val="22"/>
        </w:rPr>
      </w:pPr>
      <w:del w:id="142" w:author="Muhumed, Abdinasir" w:date="2019-04-28T16:20:00Z">
        <w:r w:rsidDel="001E3BD2">
          <w:rPr>
            <w:noProof/>
          </w:rPr>
          <w:delText>5.1</w:delText>
        </w:r>
        <w:r w:rsidDel="001E3BD2">
          <w:rPr>
            <w:rFonts w:asciiTheme="minorHAnsi" w:eastAsiaTheme="minorEastAsia" w:hAnsiTheme="minorHAnsi" w:cstheme="minorBidi"/>
            <w:noProof/>
            <w:szCs w:val="22"/>
          </w:rPr>
          <w:tab/>
        </w:r>
        <w:r w:rsidDel="001E3BD2">
          <w:rPr>
            <w:noProof/>
          </w:rPr>
          <w:delText>Performance Requirements</w:delText>
        </w:r>
        <w:r w:rsidDel="001E3BD2">
          <w:rPr>
            <w:noProof/>
          </w:rPr>
          <w:tab/>
          <w:delText>4</w:delText>
        </w:r>
      </w:del>
    </w:p>
    <w:p w:rsidR="001E3BD2" w:rsidDel="001E3BD2" w:rsidRDefault="001E3BD2">
      <w:pPr>
        <w:pStyle w:val="TOC2"/>
        <w:tabs>
          <w:tab w:val="left" w:pos="960"/>
        </w:tabs>
        <w:rPr>
          <w:del w:id="143" w:author="Muhumed, Abdinasir" w:date="2019-04-28T16:20:00Z"/>
          <w:rFonts w:asciiTheme="minorHAnsi" w:eastAsiaTheme="minorEastAsia" w:hAnsiTheme="minorHAnsi" w:cstheme="minorBidi"/>
          <w:noProof/>
          <w:szCs w:val="22"/>
        </w:rPr>
      </w:pPr>
      <w:del w:id="144" w:author="Muhumed, Abdinasir" w:date="2019-04-28T16:20:00Z">
        <w:r w:rsidDel="001E3BD2">
          <w:rPr>
            <w:noProof/>
          </w:rPr>
          <w:delText>5.2</w:delText>
        </w:r>
        <w:r w:rsidDel="001E3BD2">
          <w:rPr>
            <w:rFonts w:asciiTheme="minorHAnsi" w:eastAsiaTheme="minorEastAsia" w:hAnsiTheme="minorHAnsi" w:cstheme="minorBidi"/>
            <w:noProof/>
            <w:szCs w:val="22"/>
          </w:rPr>
          <w:tab/>
        </w:r>
        <w:r w:rsidDel="001E3BD2">
          <w:rPr>
            <w:noProof/>
          </w:rPr>
          <w:delText>Safety Requirements</w:delText>
        </w:r>
        <w:r w:rsidDel="001E3BD2">
          <w:rPr>
            <w:noProof/>
          </w:rPr>
          <w:tab/>
          <w:delText>4</w:delText>
        </w:r>
      </w:del>
    </w:p>
    <w:p w:rsidR="001E3BD2" w:rsidDel="001E3BD2" w:rsidRDefault="001E3BD2">
      <w:pPr>
        <w:pStyle w:val="TOC2"/>
        <w:tabs>
          <w:tab w:val="left" w:pos="960"/>
        </w:tabs>
        <w:rPr>
          <w:del w:id="145" w:author="Muhumed, Abdinasir" w:date="2019-04-28T16:20:00Z"/>
          <w:rFonts w:asciiTheme="minorHAnsi" w:eastAsiaTheme="minorEastAsia" w:hAnsiTheme="minorHAnsi" w:cstheme="minorBidi"/>
          <w:noProof/>
          <w:szCs w:val="22"/>
        </w:rPr>
      </w:pPr>
      <w:del w:id="146" w:author="Muhumed, Abdinasir" w:date="2019-04-28T16:20:00Z">
        <w:r w:rsidDel="001E3BD2">
          <w:rPr>
            <w:noProof/>
          </w:rPr>
          <w:delText>5.3</w:delText>
        </w:r>
        <w:r w:rsidDel="001E3BD2">
          <w:rPr>
            <w:rFonts w:asciiTheme="minorHAnsi" w:eastAsiaTheme="minorEastAsia" w:hAnsiTheme="minorHAnsi" w:cstheme="minorBidi"/>
            <w:noProof/>
            <w:szCs w:val="22"/>
          </w:rPr>
          <w:tab/>
        </w:r>
        <w:r w:rsidDel="001E3BD2">
          <w:rPr>
            <w:noProof/>
          </w:rPr>
          <w:delText>Security Requirements</w:delText>
        </w:r>
        <w:r w:rsidDel="001E3BD2">
          <w:rPr>
            <w:noProof/>
          </w:rPr>
          <w:tab/>
          <w:delText>4</w:delText>
        </w:r>
      </w:del>
    </w:p>
    <w:p w:rsidR="001E3BD2" w:rsidDel="001E3BD2" w:rsidRDefault="001E3BD2">
      <w:pPr>
        <w:pStyle w:val="TOC2"/>
        <w:tabs>
          <w:tab w:val="left" w:pos="960"/>
        </w:tabs>
        <w:rPr>
          <w:del w:id="147" w:author="Muhumed, Abdinasir" w:date="2019-04-28T16:20:00Z"/>
          <w:rFonts w:asciiTheme="minorHAnsi" w:eastAsiaTheme="minorEastAsia" w:hAnsiTheme="minorHAnsi" w:cstheme="minorBidi"/>
          <w:noProof/>
          <w:szCs w:val="22"/>
        </w:rPr>
      </w:pPr>
      <w:del w:id="148" w:author="Muhumed, Abdinasir" w:date="2019-04-28T16:20:00Z">
        <w:r w:rsidDel="001E3BD2">
          <w:rPr>
            <w:noProof/>
          </w:rPr>
          <w:delText>5.4</w:delText>
        </w:r>
        <w:r w:rsidDel="001E3BD2">
          <w:rPr>
            <w:rFonts w:asciiTheme="minorHAnsi" w:eastAsiaTheme="minorEastAsia" w:hAnsiTheme="minorHAnsi" w:cstheme="minorBidi"/>
            <w:noProof/>
            <w:szCs w:val="22"/>
          </w:rPr>
          <w:tab/>
        </w:r>
        <w:r w:rsidDel="001E3BD2">
          <w:rPr>
            <w:noProof/>
          </w:rPr>
          <w:delText>Software Quality Attributes</w:delText>
        </w:r>
        <w:r w:rsidDel="001E3BD2">
          <w:rPr>
            <w:noProof/>
          </w:rPr>
          <w:tab/>
          <w:delText>4</w:delText>
        </w:r>
      </w:del>
    </w:p>
    <w:p w:rsidR="001E3BD2" w:rsidDel="001E3BD2" w:rsidRDefault="001E3BD2">
      <w:pPr>
        <w:pStyle w:val="TOC1"/>
        <w:rPr>
          <w:del w:id="149" w:author="Muhumed, Abdinasir" w:date="2019-04-28T16:20:00Z"/>
          <w:rFonts w:asciiTheme="minorHAnsi" w:eastAsiaTheme="minorEastAsia" w:hAnsiTheme="minorHAnsi" w:cstheme="minorBidi"/>
          <w:b w:val="0"/>
          <w:sz w:val="22"/>
          <w:szCs w:val="22"/>
        </w:rPr>
      </w:pPr>
      <w:del w:id="150" w:author="Muhumed, Abdinasir" w:date="2019-04-28T16:20:00Z">
        <w:r w:rsidDel="001E3BD2">
          <w:delText>6.</w:delText>
        </w:r>
        <w:r w:rsidDel="001E3BD2">
          <w:rPr>
            <w:rFonts w:asciiTheme="minorHAnsi" w:eastAsiaTheme="minorEastAsia" w:hAnsiTheme="minorHAnsi" w:cstheme="minorBidi"/>
            <w:b w:val="0"/>
            <w:sz w:val="22"/>
            <w:szCs w:val="22"/>
          </w:rPr>
          <w:tab/>
        </w:r>
        <w:r w:rsidDel="001E3BD2">
          <w:delText>Other Requirements</w:delText>
        </w:r>
        <w:r w:rsidDel="001E3BD2">
          <w:tab/>
          <w:delText>4</w:delText>
        </w:r>
      </w:del>
    </w:p>
    <w:p w:rsidR="001E3BD2" w:rsidDel="001E3BD2" w:rsidRDefault="001E3BD2">
      <w:pPr>
        <w:pStyle w:val="TOC1"/>
        <w:rPr>
          <w:del w:id="151" w:author="Muhumed, Abdinasir" w:date="2019-04-28T16:20:00Z"/>
          <w:rFonts w:asciiTheme="minorHAnsi" w:eastAsiaTheme="minorEastAsia" w:hAnsiTheme="minorHAnsi" w:cstheme="minorBidi"/>
          <w:b w:val="0"/>
          <w:sz w:val="22"/>
          <w:szCs w:val="22"/>
        </w:rPr>
      </w:pPr>
      <w:del w:id="152" w:author="Muhumed, Abdinasir" w:date="2019-04-28T16:20:00Z">
        <w:r w:rsidDel="001E3BD2">
          <w:delText>7.</w:delText>
        </w:r>
        <w:r w:rsidDel="001E3BD2">
          <w:rPr>
            <w:rFonts w:asciiTheme="minorHAnsi" w:eastAsiaTheme="minorEastAsia" w:hAnsiTheme="minorHAnsi" w:cstheme="minorBidi"/>
            <w:b w:val="0"/>
            <w:sz w:val="22"/>
            <w:szCs w:val="22"/>
          </w:rPr>
          <w:tab/>
        </w:r>
        <w:r w:rsidDel="001E3BD2">
          <w:delText>System Requirements Chart</w:delText>
        </w:r>
        <w:r w:rsidDel="001E3BD2">
          <w:tab/>
          <w:delText>4</w:delText>
        </w:r>
      </w:del>
    </w:p>
    <w:p w:rsidR="001E3BD2" w:rsidDel="001E3BD2" w:rsidRDefault="001E3BD2">
      <w:pPr>
        <w:pStyle w:val="TOC1"/>
        <w:rPr>
          <w:del w:id="153" w:author="Muhumed, Abdinasir" w:date="2019-04-28T16:19:00Z"/>
          <w:rFonts w:asciiTheme="minorHAnsi" w:eastAsiaTheme="minorEastAsia" w:hAnsiTheme="minorHAnsi" w:cstheme="minorBidi"/>
          <w:b w:val="0"/>
          <w:sz w:val="22"/>
          <w:szCs w:val="22"/>
        </w:rPr>
      </w:pPr>
      <w:del w:id="154" w:author="Muhumed, Abdinasir" w:date="2019-04-28T16:19:00Z">
        <w:r w:rsidDel="001E3BD2">
          <w:delText>Table of Contents</w:delText>
        </w:r>
        <w:r w:rsidDel="001E3BD2">
          <w:tab/>
          <w:delText>ii</w:delText>
        </w:r>
      </w:del>
    </w:p>
    <w:p w:rsidR="001E3BD2" w:rsidDel="001E3BD2" w:rsidRDefault="001E3BD2">
      <w:pPr>
        <w:pStyle w:val="TOC1"/>
        <w:rPr>
          <w:del w:id="155" w:author="Muhumed, Abdinasir" w:date="2019-04-28T16:19:00Z"/>
          <w:rFonts w:asciiTheme="minorHAnsi" w:eastAsiaTheme="minorEastAsia" w:hAnsiTheme="minorHAnsi" w:cstheme="minorBidi"/>
          <w:b w:val="0"/>
          <w:sz w:val="22"/>
          <w:szCs w:val="22"/>
        </w:rPr>
      </w:pPr>
      <w:del w:id="156" w:author="Muhumed, Abdinasir" w:date="2019-04-28T16:19:00Z">
        <w:r w:rsidDel="001E3BD2">
          <w:delText>Revision History</w:delText>
        </w:r>
        <w:r w:rsidDel="001E3BD2">
          <w:tab/>
          <w:delText>ii</w:delText>
        </w:r>
      </w:del>
    </w:p>
    <w:p w:rsidR="001E3BD2" w:rsidDel="001E3BD2" w:rsidRDefault="001E3BD2">
      <w:pPr>
        <w:pStyle w:val="TOC1"/>
        <w:rPr>
          <w:del w:id="157" w:author="Muhumed, Abdinasir" w:date="2019-04-28T16:19:00Z"/>
          <w:rFonts w:asciiTheme="minorHAnsi" w:eastAsiaTheme="minorEastAsia" w:hAnsiTheme="minorHAnsi" w:cstheme="minorBidi"/>
          <w:b w:val="0"/>
          <w:sz w:val="22"/>
          <w:szCs w:val="22"/>
        </w:rPr>
      </w:pPr>
      <w:del w:id="158" w:author="Muhumed, Abdinasir" w:date="2019-04-28T16:19:00Z">
        <w:r w:rsidDel="001E3BD2">
          <w:delText>1.</w:delText>
        </w:r>
        <w:r w:rsidDel="001E3BD2">
          <w:rPr>
            <w:rFonts w:asciiTheme="minorHAnsi" w:eastAsiaTheme="minorEastAsia" w:hAnsiTheme="minorHAnsi" w:cstheme="minorBidi"/>
            <w:b w:val="0"/>
            <w:sz w:val="22"/>
            <w:szCs w:val="22"/>
          </w:rPr>
          <w:tab/>
        </w:r>
        <w:r w:rsidDel="001E3BD2">
          <w:delText>Introduction</w:delText>
        </w:r>
        <w:r w:rsidDel="001E3BD2">
          <w:tab/>
          <w:delText>1</w:delText>
        </w:r>
      </w:del>
    </w:p>
    <w:p w:rsidR="001E3BD2" w:rsidDel="001E3BD2" w:rsidRDefault="001E3BD2">
      <w:pPr>
        <w:pStyle w:val="TOC2"/>
        <w:tabs>
          <w:tab w:val="left" w:pos="960"/>
        </w:tabs>
        <w:rPr>
          <w:del w:id="159" w:author="Muhumed, Abdinasir" w:date="2019-04-28T16:19:00Z"/>
          <w:rFonts w:asciiTheme="minorHAnsi" w:eastAsiaTheme="minorEastAsia" w:hAnsiTheme="minorHAnsi" w:cstheme="minorBidi"/>
          <w:noProof/>
          <w:szCs w:val="22"/>
        </w:rPr>
      </w:pPr>
      <w:del w:id="160" w:author="Muhumed, Abdinasir" w:date="2019-04-28T16:19:00Z">
        <w:r w:rsidDel="001E3BD2">
          <w:rPr>
            <w:noProof/>
          </w:rPr>
          <w:delText>1.1</w:delText>
        </w:r>
        <w:r w:rsidDel="001E3BD2">
          <w:rPr>
            <w:rFonts w:asciiTheme="minorHAnsi" w:eastAsiaTheme="minorEastAsia" w:hAnsiTheme="minorHAnsi" w:cstheme="minorBidi"/>
            <w:noProof/>
            <w:szCs w:val="22"/>
          </w:rPr>
          <w:tab/>
        </w:r>
        <w:r w:rsidDel="001E3BD2">
          <w:rPr>
            <w:noProof/>
          </w:rPr>
          <w:delText>Purpose</w:delText>
        </w:r>
        <w:r w:rsidDel="001E3BD2">
          <w:rPr>
            <w:noProof/>
          </w:rPr>
          <w:tab/>
          <w:delText>1</w:delText>
        </w:r>
      </w:del>
    </w:p>
    <w:p w:rsidR="001E3BD2" w:rsidDel="001E3BD2" w:rsidRDefault="001E3BD2">
      <w:pPr>
        <w:pStyle w:val="TOC2"/>
        <w:tabs>
          <w:tab w:val="left" w:pos="960"/>
        </w:tabs>
        <w:rPr>
          <w:del w:id="161" w:author="Muhumed, Abdinasir" w:date="2019-04-28T16:19:00Z"/>
          <w:rFonts w:asciiTheme="minorHAnsi" w:eastAsiaTheme="minorEastAsia" w:hAnsiTheme="minorHAnsi" w:cstheme="minorBidi"/>
          <w:noProof/>
          <w:szCs w:val="22"/>
        </w:rPr>
      </w:pPr>
      <w:del w:id="162" w:author="Muhumed, Abdinasir" w:date="2019-04-28T16:19:00Z">
        <w:r w:rsidDel="001E3BD2">
          <w:rPr>
            <w:noProof/>
          </w:rPr>
          <w:delText>1.2</w:delText>
        </w:r>
        <w:r w:rsidDel="001E3BD2">
          <w:rPr>
            <w:rFonts w:asciiTheme="minorHAnsi" w:eastAsiaTheme="minorEastAsia" w:hAnsiTheme="minorHAnsi" w:cstheme="minorBidi"/>
            <w:noProof/>
            <w:szCs w:val="22"/>
          </w:rPr>
          <w:tab/>
        </w:r>
        <w:r w:rsidDel="001E3BD2">
          <w:rPr>
            <w:noProof/>
          </w:rPr>
          <w:delText>References</w:delText>
        </w:r>
        <w:r w:rsidDel="001E3BD2">
          <w:rPr>
            <w:noProof/>
          </w:rPr>
          <w:tab/>
          <w:delText>1</w:delText>
        </w:r>
      </w:del>
    </w:p>
    <w:p w:rsidR="001E3BD2" w:rsidDel="001E3BD2" w:rsidRDefault="001E3BD2">
      <w:pPr>
        <w:pStyle w:val="TOC1"/>
        <w:rPr>
          <w:del w:id="163" w:author="Muhumed, Abdinasir" w:date="2019-04-28T16:19:00Z"/>
          <w:rFonts w:asciiTheme="minorHAnsi" w:eastAsiaTheme="minorEastAsia" w:hAnsiTheme="minorHAnsi" w:cstheme="minorBidi"/>
          <w:b w:val="0"/>
          <w:sz w:val="22"/>
          <w:szCs w:val="22"/>
        </w:rPr>
      </w:pPr>
      <w:del w:id="164" w:author="Muhumed, Abdinasir" w:date="2019-04-28T16:19:00Z">
        <w:r w:rsidDel="001E3BD2">
          <w:delText>2.</w:delText>
        </w:r>
        <w:r w:rsidDel="001E3BD2">
          <w:rPr>
            <w:rFonts w:asciiTheme="minorHAnsi" w:eastAsiaTheme="minorEastAsia" w:hAnsiTheme="minorHAnsi" w:cstheme="minorBidi"/>
            <w:b w:val="0"/>
            <w:sz w:val="22"/>
            <w:szCs w:val="22"/>
          </w:rPr>
          <w:tab/>
        </w:r>
        <w:r w:rsidDel="001E3BD2">
          <w:delText>Overall Description</w:delText>
        </w:r>
        <w:r w:rsidDel="001E3BD2">
          <w:tab/>
          <w:delText>1</w:delText>
        </w:r>
      </w:del>
    </w:p>
    <w:p w:rsidR="001E3BD2" w:rsidDel="001E3BD2" w:rsidRDefault="001E3BD2">
      <w:pPr>
        <w:pStyle w:val="TOC2"/>
        <w:tabs>
          <w:tab w:val="left" w:pos="960"/>
        </w:tabs>
        <w:rPr>
          <w:del w:id="165" w:author="Muhumed, Abdinasir" w:date="2019-04-28T16:19:00Z"/>
          <w:rFonts w:asciiTheme="minorHAnsi" w:eastAsiaTheme="minorEastAsia" w:hAnsiTheme="minorHAnsi" w:cstheme="minorBidi"/>
          <w:noProof/>
          <w:szCs w:val="22"/>
        </w:rPr>
      </w:pPr>
      <w:del w:id="166" w:author="Muhumed, Abdinasir" w:date="2019-04-28T16:19:00Z">
        <w:r w:rsidDel="001E3BD2">
          <w:rPr>
            <w:noProof/>
          </w:rPr>
          <w:delText>2.1</w:delText>
        </w:r>
        <w:r w:rsidDel="001E3BD2">
          <w:rPr>
            <w:rFonts w:asciiTheme="minorHAnsi" w:eastAsiaTheme="minorEastAsia" w:hAnsiTheme="minorHAnsi" w:cstheme="minorBidi"/>
            <w:noProof/>
            <w:szCs w:val="22"/>
          </w:rPr>
          <w:tab/>
        </w:r>
        <w:r w:rsidDel="001E3BD2">
          <w:rPr>
            <w:noProof/>
          </w:rPr>
          <w:delText>User Classes and Characteristics</w:delText>
        </w:r>
        <w:r w:rsidDel="001E3BD2">
          <w:rPr>
            <w:noProof/>
          </w:rPr>
          <w:tab/>
          <w:delText>1</w:delText>
        </w:r>
      </w:del>
    </w:p>
    <w:p w:rsidR="001E3BD2" w:rsidDel="001E3BD2" w:rsidRDefault="001E3BD2">
      <w:pPr>
        <w:pStyle w:val="TOC2"/>
        <w:tabs>
          <w:tab w:val="left" w:pos="960"/>
        </w:tabs>
        <w:rPr>
          <w:del w:id="167" w:author="Muhumed, Abdinasir" w:date="2019-04-28T16:19:00Z"/>
          <w:rFonts w:asciiTheme="minorHAnsi" w:eastAsiaTheme="minorEastAsia" w:hAnsiTheme="minorHAnsi" w:cstheme="minorBidi"/>
          <w:noProof/>
          <w:szCs w:val="22"/>
        </w:rPr>
      </w:pPr>
      <w:del w:id="168" w:author="Muhumed, Abdinasir" w:date="2019-04-28T16:19:00Z">
        <w:r w:rsidDel="001E3BD2">
          <w:rPr>
            <w:noProof/>
          </w:rPr>
          <w:delText>2.2</w:delText>
        </w:r>
        <w:r w:rsidDel="001E3BD2">
          <w:rPr>
            <w:rFonts w:asciiTheme="minorHAnsi" w:eastAsiaTheme="minorEastAsia" w:hAnsiTheme="minorHAnsi" w:cstheme="minorBidi"/>
            <w:noProof/>
            <w:szCs w:val="22"/>
          </w:rPr>
          <w:tab/>
        </w:r>
        <w:r w:rsidDel="001E3BD2">
          <w:rPr>
            <w:noProof/>
          </w:rPr>
          <w:delText>Operating Environment</w:delText>
        </w:r>
        <w:r w:rsidDel="001E3BD2">
          <w:rPr>
            <w:noProof/>
          </w:rPr>
          <w:tab/>
          <w:delText>1</w:delText>
        </w:r>
      </w:del>
    </w:p>
    <w:p w:rsidR="001E3BD2" w:rsidDel="001E3BD2" w:rsidRDefault="001E3BD2">
      <w:pPr>
        <w:pStyle w:val="TOC2"/>
        <w:tabs>
          <w:tab w:val="left" w:pos="960"/>
        </w:tabs>
        <w:rPr>
          <w:del w:id="169" w:author="Muhumed, Abdinasir" w:date="2019-04-28T16:19:00Z"/>
          <w:rFonts w:asciiTheme="minorHAnsi" w:eastAsiaTheme="minorEastAsia" w:hAnsiTheme="minorHAnsi" w:cstheme="minorBidi"/>
          <w:noProof/>
          <w:szCs w:val="22"/>
        </w:rPr>
      </w:pPr>
      <w:del w:id="170" w:author="Muhumed, Abdinasir" w:date="2019-04-28T16:19:00Z">
        <w:r w:rsidDel="001E3BD2">
          <w:rPr>
            <w:noProof/>
          </w:rPr>
          <w:delText>2.3</w:delText>
        </w:r>
        <w:r w:rsidDel="001E3BD2">
          <w:rPr>
            <w:rFonts w:asciiTheme="minorHAnsi" w:eastAsiaTheme="minorEastAsia" w:hAnsiTheme="minorHAnsi" w:cstheme="minorBidi"/>
            <w:noProof/>
            <w:szCs w:val="22"/>
          </w:rPr>
          <w:tab/>
        </w:r>
        <w:r w:rsidDel="001E3BD2">
          <w:rPr>
            <w:noProof/>
          </w:rPr>
          <w:delText>Design and Implementation Constraints</w:delText>
        </w:r>
        <w:r w:rsidDel="001E3BD2">
          <w:rPr>
            <w:noProof/>
          </w:rPr>
          <w:tab/>
          <w:delText>1</w:delText>
        </w:r>
      </w:del>
    </w:p>
    <w:p w:rsidR="001E3BD2" w:rsidDel="001E3BD2" w:rsidRDefault="001E3BD2">
      <w:pPr>
        <w:pStyle w:val="TOC2"/>
        <w:tabs>
          <w:tab w:val="left" w:pos="960"/>
        </w:tabs>
        <w:rPr>
          <w:del w:id="171" w:author="Muhumed, Abdinasir" w:date="2019-04-28T16:19:00Z"/>
          <w:rFonts w:asciiTheme="minorHAnsi" w:eastAsiaTheme="minorEastAsia" w:hAnsiTheme="minorHAnsi" w:cstheme="minorBidi"/>
          <w:noProof/>
          <w:szCs w:val="22"/>
        </w:rPr>
      </w:pPr>
      <w:del w:id="172" w:author="Muhumed, Abdinasir" w:date="2019-04-28T16:19:00Z">
        <w:r w:rsidDel="001E3BD2">
          <w:rPr>
            <w:noProof/>
          </w:rPr>
          <w:delText>2.4</w:delText>
        </w:r>
        <w:r w:rsidDel="001E3BD2">
          <w:rPr>
            <w:rFonts w:asciiTheme="minorHAnsi" w:eastAsiaTheme="minorEastAsia" w:hAnsiTheme="minorHAnsi" w:cstheme="minorBidi"/>
            <w:noProof/>
            <w:szCs w:val="22"/>
          </w:rPr>
          <w:tab/>
        </w:r>
        <w:r w:rsidDel="001E3BD2">
          <w:rPr>
            <w:noProof/>
          </w:rPr>
          <w:delText>Assumptions and Dependencies</w:delText>
        </w:r>
        <w:r w:rsidDel="001E3BD2">
          <w:rPr>
            <w:noProof/>
          </w:rPr>
          <w:tab/>
          <w:delText>1</w:delText>
        </w:r>
      </w:del>
    </w:p>
    <w:p w:rsidR="001E3BD2" w:rsidDel="001E3BD2" w:rsidRDefault="001E3BD2">
      <w:pPr>
        <w:pStyle w:val="TOC1"/>
        <w:rPr>
          <w:del w:id="173" w:author="Muhumed, Abdinasir" w:date="2019-04-28T16:19:00Z"/>
          <w:rFonts w:asciiTheme="minorHAnsi" w:eastAsiaTheme="minorEastAsia" w:hAnsiTheme="minorHAnsi" w:cstheme="minorBidi"/>
          <w:b w:val="0"/>
          <w:sz w:val="22"/>
          <w:szCs w:val="22"/>
        </w:rPr>
      </w:pPr>
      <w:del w:id="174" w:author="Muhumed, Abdinasir" w:date="2019-04-28T16:19:00Z">
        <w:r w:rsidDel="001E3BD2">
          <w:delText>3.</w:delText>
        </w:r>
        <w:r w:rsidDel="001E3BD2">
          <w:rPr>
            <w:rFonts w:asciiTheme="minorHAnsi" w:eastAsiaTheme="minorEastAsia" w:hAnsiTheme="minorHAnsi" w:cstheme="minorBidi"/>
            <w:b w:val="0"/>
            <w:sz w:val="22"/>
            <w:szCs w:val="22"/>
          </w:rPr>
          <w:tab/>
        </w:r>
        <w:r w:rsidDel="001E3BD2">
          <w:delText>External Interface Requirements</w:delText>
        </w:r>
        <w:r w:rsidDel="001E3BD2">
          <w:tab/>
          <w:delText>1</w:delText>
        </w:r>
      </w:del>
    </w:p>
    <w:p w:rsidR="001E3BD2" w:rsidDel="001E3BD2" w:rsidRDefault="001E3BD2">
      <w:pPr>
        <w:pStyle w:val="TOC2"/>
        <w:tabs>
          <w:tab w:val="left" w:pos="960"/>
        </w:tabs>
        <w:rPr>
          <w:del w:id="175" w:author="Muhumed, Abdinasir" w:date="2019-04-28T16:19:00Z"/>
          <w:rFonts w:asciiTheme="minorHAnsi" w:eastAsiaTheme="minorEastAsia" w:hAnsiTheme="minorHAnsi" w:cstheme="minorBidi"/>
          <w:noProof/>
          <w:szCs w:val="22"/>
        </w:rPr>
      </w:pPr>
      <w:del w:id="176" w:author="Muhumed, Abdinasir" w:date="2019-04-28T16:19:00Z">
        <w:r w:rsidDel="001E3BD2">
          <w:rPr>
            <w:noProof/>
          </w:rPr>
          <w:delText>3.1</w:delText>
        </w:r>
        <w:r w:rsidDel="001E3BD2">
          <w:rPr>
            <w:rFonts w:asciiTheme="minorHAnsi" w:eastAsiaTheme="minorEastAsia" w:hAnsiTheme="minorHAnsi" w:cstheme="minorBidi"/>
            <w:noProof/>
            <w:szCs w:val="22"/>
          </w:rPr>
          <w:tab/>
        </w:r>
        <w:r w:rsidDel="001E3BD2">
          <w:rPr>
            <w:noProof/>
          </w:rPr>
          <w:delText>User Interfaces</w:delText>
        </w:r>
        <w:r w:rsidDel="001E3BD2">
          <w:rPr>
            <w:noProof/>
          </w:rPr>
          <w:tab/>
          <w:delText>1</w:delText>
        </w:r>
      </w:del>
    </w:p>
    <w:p w:rsidR="001E3BD2" w:rsidDel="001E3BD2" w:rsidRDefault="001E3BD2">
      <w:pPr>
        <w:pStyle w:val="TOC2"/>
        <w:tabs>
          <w:tab w:val="left" w:pos="960"/>
        </w:tabs>
        <w:rPr>
          <w:del w:id="177" w:author="Muhumed, Abdinasir" w:date="2019-04-28T16:19:00Z"/>
          <w:rFonts w:asciiTheme="minorHAnsi" w:eastAsiaTheme="minorEastAsia" w:hAnsiTheme="minorHAnsi" w:cstheme="minorBidi"/>
          <w:noProof/>
          <w:szCs w:val="22"/>
        </w:rPr>
      </w:pPr>
      <w:del w:id="178" w:author="Muhumed, Abdinasir" w:date="2019-04-28T16:19:00Z">
        <w:r w:rsidDel="001E3BD2">
          <w:rPr>
            <w:noProof/>
          </w:rPr>
          <w:delText>3.2</w:delText>
        </w:r>
        <w:r w:rsidDel="001E3BD2">
          <w:rPr>
            <w:rFonts w:asciiTheme="minorHAnsi" w:eastAsiaTheme="minorEastAsia" w:hAnsiTheme="minorHAnsi" w:cstheme="minorBidi"/>
            <w:noProof/>
            <w:szCs w:val="22"/>
          </w:rPr>
          <w:tab/>
        </w:r>
        <w:r w:rsidDel="001E3BD2">
          <w:rPr>
            <w:noProof/>
          </w:rPr>
          <w:delText>Hardware Interfaces</w:delText>
        </w:r>
        <w:r w:rsidDel="001E3BD2">
          <w:rPr>
            <w:noProof/>
          </w:rPr>
          <w:tab/>
          <w:delText>2</w:delText>
        </w:r>
      </w:del>
    </w:p>
    <w:p w:rsidR="001E3BD2" w:rsidDel="001E3BD2" w:rsidRDefault="001E3BD2">
      <w:pPr>
        <w:pStyle w:val="TOC2"/>
        <w:tabs>
          <w:tab w:val="left" w:pos="960"/>
        </w:tabs>
        <w:rPr>
          <w:del w:id="179" w:author="Muhumed, Abdinasir" w:date="2019-04-28T16:19:00Z"/>
          <w:rFonts w:asciiTheme="minorHAnsi" w:eastAsiaTheme="minorEastAsia" w:hAnsiTheme="minorHAnsi" w:cstheme="minorBidi"/>
          <w:noProof/>
          <w:szCs w:val="22"/>
        </w:rPr>
      </w:pPr>
      <w:del w:id="180" w:author="Muhumed, Abdinasir" w:date="2019-04-28T16:19:00Z">
        <w:r w:rsidDel="001E3BD2">
          <w:rPr>
            <w:noProof/>
          </w:rPr>
          <w:delText>3.3</w:delText>
        </w:r>
        <w:r w:rsidDel="001E3BD2">
          <w:rPr>
            <w:rFonts w:asciiTheme="minorHAnsi" w:eastAsiaTheme="minorEastAsia" w:hAnsiTheme="minorHAnsi" w:cstheme="minorBidi"/>
            <w:noProof/>
            <w:szCs w:val="22"/>
          </w:rPr>
          <w:tab/>
        </w:r>
        <w:r w:rsidDel="001E3BD2">
          <w:rPr>
            <w:noProof/>
          </w:rPr>
          <w:delText>Software Interfaces</w:delText>
        </w:r>
        <w:r w:rsidDel="001E3BD2">
          <w:rPr>
            <w:noProof/>
          </w:rPr>
          <w:tab/>
          <w:delText>2</w:delText>
        </w:r>
      </w:del>
    </w:p>
    <w:p w:rsidR="001E3BD2" w:rsidDel="001E3BD2" w:rsidRDefault="001E3BD2">
      <w:pPr>
        <w:pStyle w:val="TOC2"/>
        <w:tabs>
          <w:tab w:val="left" w:pos="960"/>
        </w:tabs>
        <w:rPr>
          <w:del w:id="181" w:author="Muhumed, Abdinasir" w:date="2019-04-28T16:19:00Z"/>
          <w:rFonts w:asciiTheme="minorHAnsi" w:eastAsiaTheme="minorEastAsia" w:hAnsiTheme="minorHAnsi" w:cstheme="minorBidi"/>
          <w:noProof/>
          <w:szCs w:val="22"/>
        </w:rPr>
      </w:pPr>
      <w:del w:id="182" w:author="Muhumed, Abdinasir" w:date="2019-04-28T16:19:00Z">
        <w:r w:rsidDel="001E3BD2">
          <w:rPr>
            <w:noProof/>
          </w:rPr>
          <w:delText>3.4</w:delText>
        </w:r>
        <w:r w:rsidDel="001E3BD2">
          <w:rPr>
            <w:rFonts w:asciiTheme="minorHAnsi" w:eastAsiaTheme="minorEastAsia" w:hAnsiTheme="minorHAnsi" w:cstheme="minorBidi"/>
            <w:noProof/>
            <w:szCs w:val="22"/>
          </w:rPr>
          <w:tab/>
        </w:r>
        <w:r w:rsidDel="001E3BD2">
          <w:rPr>
            <w:noProof/>
          </w:rPr>
          <w:delText>Communications Interfaces</w:delText>
        </w:r>
        <w:r w:rsidDel="001E3BD2">
          <w:rPr>
            <w:noProof/>
          </w:rPr>
          <w:tab/>
          <w:delText>2</w:delText>
        </w:r>
      </w:del>
    </w:p>
    <w:p w:rsidR="001E3BD2" w:rsidDel="001E3BD2" w:rsidRDefault="001E3BD2">
      <w:pPr>
        <w:pStyle w:val="TOC1"/>
        <w:rPr>
          <w:del w:id="183" w:author="Muhumed, Abdinasir" w:date="2019-04-28T16:19:00Z"/>
          <w:rFonts w:asciiTheme="minorHAnsi" w:eastAsiaTheme="minorEastAsia" w:hAnsiTheme="minorHAnsi" w:cstheme="minorBidi"/>
          <w:b w:val="0"/>
          <w:sz w:val="22"/>
          <w:szCs w:val="22"/>
        </w:rPr>
      </w:pPr>
      <w:del w:id="184" w:author="Muhumed, Abdinasir" w:date="2019-04-28T16:19:00Z">
        <w:r w:rsidDel="001E3BD2">
          <w:delText>4.</w:delText>
        </w:r>
        <w:r w:rsidDel="001E3BD2">
          <w:rPr>
            <w:rFonts w:asciiTheme="minorHAnsi" w:eastAsiaTheme="minorEastAsia" w:hAnsiTheme="minorHAnsi" w:cstheme="minorBidi"/>
            <w:b w:val="0"/>
            <w:sz w:val="22"/>
            <w:szCs w:val="22"/>
          </w:rPr>
          <w:tab/>
        </w:r>
        <w:r w:rsidDel="001E3BD2">
          <w:delText>System Use Cases</w:delText>
        </w:r>
        <w:r w:rsidDel="001E3BD2">
          <w:tab/>
          <w:delText>2</w:delText>
        </w:r>
      </w:del>
    </w:p>
    <w:p w:rsidR="001E3BD2" w:rsidDel="001E3BD2" w:rsidRDefault="001E3BD2">
      <w:pPr>
        <w:pStyle w:val="TOC2"/>
        <w:tabs>
          <w:tab w:val="left" w:pos="960"/>
        </w:tabs>
        <w:rPr>
          <w:del w:id="185" w:author="Muhumed, Abdinasir" w:date="2019-04-28T16:19:00Z"/>
          <w:rFonts w:asciiTheme="minorHAnsi" w:eastAsiaTheme="minorEastAsia" w:hAnsiTheme="minorHAnsi" w:cstheme="minorBidi"/>
          <w:noProof/>
          <w:szCs w:val="22"/>
        </w:rPr>
      </w:pPr>
      <w:del w:id="186" w:author="Muhumed, Abdinasir" w:date="2019-04-28T16:19:00Z">
        <w:r w:rsidDel="001E3BD2">
          <w:rPr>
            <w:noProof/>
          </w:rPr>
          <w:delText>4.1</w:delText>
        </w:r>
        <w:r w:rsidDel="001E3BD2">
          <w:rPr>
            <w:rFonts w:asciiTheme="minorHAnsi" w:eastAsiaTheme="minorEastAsia" w:hAnsiTheme="minorHAnsi" w:cstheme="minorBidi"/>
            <w:noProof/>
            <w:szCs w:val="22"/>
          </w:rPr>
          <w:tab/>
        </w:r>
        <w:r w:rsidDel="001E3BD2">
          <w:rPr>
            <w:noProof/>
          </w:rPr>
          <w:delText>Use case name and identifier</w:delText>
        </w:r>
        <w:r w:rsidDel="001E3BD2">
          <w:rPr>
            <w:noProof/>
          </w:rPr>
          <w:tab/>
          <w:delText>2</w:delText>
        </w:r>
      </w:del>
    </w:p>
    <w:p w:rsidR="001E3BD2" w:rsidDel="001E3BD2" w:rsidRDefault="001E3BD2">
      <w:pPr>
        <w:pStyle w:val="TOC2"/>
        <w:tabs>
          <w:tab w:val="left" w:pos="960"/>
        </w:tabs>
        <w:rPr>
          <w:del w:id="187" w:author="Muhumed, Abdinasir" w:date="2019-04-28T16:19:00Z"/>
          <w:rFonts w:asciiTheme="minorHAnsi" w:eastAsiaTheme="minorEastAsia" w:hAnsiTheme="minorHAnsi" w:cstheme="minorBidi"/>
          <w:noProof/>
          <w:szCs w:val="22"/>
        </w:rPr>
      </w:pPr>
      <w:del w:id="188" w:author="Muhumed, Abdinasir" w:date="2019-04-28T16:19:00Z">
        <w:r w:rsidDel="001E3BD2">
          <w:rPr>
            <w:noProof/>
          </w:rPr>
          <w:delText>4.2</w:delText>
        </w:r>
        <w:r w:rsidDel="001E3BD2">
          <w:rPr>
            <w:rFonts w:asciiTheme="minorHAnsi" w:eastAsiaTheme="minorEastAsia" w:hAnsiTheme="minorHAnsi" w:cstheme="minorBidi"/>
            <w:noProof/>
            <w:szCs w:val="22"/>
          </w:rPr>
          <w:tab/>
        </w:r>
        <w:r w:rsidDel="001E3BD2">
          <w:rPr>
            <w:noProof/>
          </w:rPr>
          <w:delText>Withdraw money from ATM (U2)</w:delText>
        </w:r>
        <w:r w:rsidDel="001E3BD2">
          <w:rPr>
            <w:noProof/>
          </w:rPr>
          <w:tab/>
          <w:delText>3</w:delText>
        </w:r>
      </w:del>
    </w:p>
    <w:p w:rsidR="001E3BD2" w:rsidDel="001E3BD2" w:rsidRDefault="001E3BD2">
      <w:pPr>
        <w:pStyle w:val="TOC2"/>
        <w:tabs>
          <w:tab w:val="left" w:pos="960"/>
        </w:tabs>
        <w:rPr>
          <w:del w:id="189" w:author="Muhumed, Abdinasir" w:date="2019-04-28T16:19:00Z"/>
          <w:rFonts w:asciiTheme="minorHAnsi" w:eastAsiaTheme="minorEastAsia" w:hAnsiTheme="minorHAnsi" w:cstheme="minorBidi"/>
          <w:noProof/>
          <w:szCs w:val="22"/>
        </w:rPr>
      </w:pPr>
      <w:del w:id="190" w:author="Muhumed, Abdinasir" w:date="2019-04-28T16:19:00Z">
        <w:r w:rsidDel="001E3BD2">
          <w:rPr>
            <w:noProof/>
          </w:rPr>
          <w:delText>4.3</w:delText>
        </w:r>
        <w:r w:rsidDel="001E3BD2">
          <w:rPr>
            <w:rFonts w:asciiTheme="minorHAnsi" w:eastAsiaTheme="minorEastAsia" w:hAnsiTheme="minorHAnsi" w:cstheme="minorBidi"/>
            <w:noProof/>
            <w:szCs w:val="22"/>
          </w:rPr>
          <w:tab/>
        </w:r>
        <w:r w:rsidDel="001E3BD2">
          <w:rPr>
            <w:noProof/>
          </w:rPr>
          <w:delText>Deposit money into ATM  (U3)</w:delText>
        </w:r>
        <w:r w:rsidDel="001E3BD2">
          <w:rPr>
            <w:noProof/>
          </w:rPr>
          <w:tab/>
          <w:delText>4</w:delText>
        </w:r>
      </w:del>
    </w:p>
    <w:p w:rsidR="001E3BD2" w:rsidDel="001E3BD2" w:rsidRDefault="001E3BD2">
      <w:pPr>
        <w:pStyle w:val="TOC1"/>
        <w:rPr>
          <w:del w:id="191" w:author="Muhumed, Abdinasir" w:date="2019-04-28T16:19:00Z"/>
          <w:rFonts w:asciiTheme="minorHAnsi" w:eastAsiaTheme="minorEastAsia" w:hAnsiTheme="minorHAnsi" w:cstheme="minorBidi"/>
          <w:b w:val="0"/>
          <w:sz w:val="22"/>
          <w:szCs w:val="22"/>
        </w:rPr>
      </w:pPr>
      <w:del w:id="192" w:author="Muhumed, Abdinasir" w:date="2019-04-28T16:19:00Z">
        <w:r w:rsidDel="001E3BD2">
          <w:delText>5.</w:delText>
        </w:r>
        <w:r w:rsidDel="001E3BD2">
          <w:rPr>
            <w:rFonts w:asciiTheme="minorHAnsi" w:eastAsiaTheme="minorEastAsia" w:hAnsiTheme="minorHAnsi" w:cstheme="minorBidi"/>
            <w:b w:val="0"/>
            <w:sz w:val="22"/>
            <w:szCs w:val="22"/>
          </w:rPr>
          <w:tab/>
        </w:r>
        <w:r w:rsidDel="001E3BD2">
          <w:delText>Other Nonfunctional Requirements</w:delText>
        </w:r>
        <w:r w:rsidDel="001E3BD2">
          <w:tab/>
          <w:delText>4</w:delText>
        </w:r>
      </w:del>
    </w:p>
    <w:p w:rsidR="001E3BD2" w:rsidDel="001E3BD2" w:rsidRDefault="001E3BD2">
      <w:pPr>
        <w:pStyle w:val="TOC2"/>
        <w:tabs>
          <w:tab w:val="left" w:pos="960"/>
        </w:tabs>
        <w:rPr>
          <w:del w:id="193" w:author="Muhumed, Abdinasir" w:date="2019-04-28T16:19:00Z"/>
          <w:rFonts w:asciiTheme="minorHAnsi" w:eastAsiaTheme="minorEastAsia" w:hAnsiTheme="minorHAnsi" w:cstheme="minorBidi"/>
          <w:noProof/>
          <w:szCs w:val="22"/>
        </w:rPr>
      </w:pPr>
      <w:del w:id="194" w:author="Muhumed, Abdinasir" w:date="2019-04-28T16:19:00Z">
        <w:r w:rsidDel="001E3BD2">
          <w:rPr>
            <w:noProof/>
          </w:rPr>
          <w:delText>5.1</w:delText>
        </w:r>
        <w:r w:rsidDel="001E3BD2">
          <w:rPr>
            <w:rFonts w:asciiTheme="minorHAnsi" w:eastAsiaTheme="minorEastAsia" w:hAnsiTheme="minorHAnsi" w:cstheme="minorBidi"/>
            <w:noProof/>
            <w:szCs w:val="22"/>
          </w:rPr>
          <w:tab/>
        </w:r>
        <w:r w:rsidDel="001E3BD2">
          <w:rPr>
            <w:noProof/>
          </w:rPr>
          <w:delText>Performance Requirements</w:delText>
        </w:r>
        <w:r w:rsidDel="001E3BD2">
          <w:rPr>
            <w:noProof/>
          </w:rPr>
          <w:tab/>
          <w:delText>4</w:delText>
        </w:r>
      </w:del>
    </w:p>
    <w:p w:rsidR="001E3BD2" w:rsidDel="001E3BD2" w:rsidRDefault="001E3BD2">
      <w:pPr>
        <w:pStyle w:val="TOC2"/>
        <w:tabs>
          <w:tab w:val="left" w:pos="960"/>
        </w:tabs>
        <w:rPr>
          <w:del w:id="195" w:author="Muhumed, Abdinasir" w:date="2019-04-28T16:19:00Z"/>
          <w:rFonts w:asciiTheme="minorHAnsi" w:eastAsiaTheme="minorEastAsia" w:hAnsiTheme="minorHAnsi" w:cstheme="minorBidi"/>
          <w:noProof/>
          <w:szCs w:val="22"/>
        </w:rPr>
      </w:pPr>
      <w:del w:id="196" w:author="Muhumed, Abdinasir" w:date="2019-04-28T16:19:00Z">
        <w:r w:rsidDel="001E3BD2">
          <w:rPr>
            <w:noProof/>
          </w:rPr>
          <w:delText>5.2</w:delText>
        </w:r>
        <w:r w:rsidDel="001E3BD2">
          <w:rPr>
            <w:rFonts w:asciiTheme="minorHAnsi" w:eastAsiaTheme="minorEastAsia" w:hAnsiTheme="minorHAnsi" w:cstheme="minorBidi"/>
            <w:noProof/>
            <w:szCs w:val="22"/>
          </w:rPr>
          <w:tab/>
        </w:r>
        <w:r w:rsidDel="001E3BD2">
          <w:rPr>
            <w:noProof/>
          </w:rPr>
          <w:delText>Safety Requirements</w:delText>
        </w:r>
        <w:r w:rsidDel="001E3BD2">
          <w:rPr>
            <w:noProof/>
          </w:rPr>
          <w:tab/>
          <w:delText>4</w:delText>
        </w:r>
      </w:del>
    </w:p>
    <w:p w:rsidR="001E3BD2" w:rsidDel="001E3BD2" w:rsidRDefault="001E3BD2">
      <w:pPr>
        <w:pStyle w:val="TOC2"/>
        <w:tabs>
          <w:tab w:val="left" w:pos="960"/>
        </w:tabs>
        <w:rPr>
          <w:del w:id="197" w:author="Muhumed, Abdinasir" w:date="2019-04-28T16:19:00Z"/>
          <w:rFonts w:asciiTheme="minorHAnsi" w:eastAsiaTheme="minorEastAsia" w:hAnsiTheme="minorHAnsi" w:cstheme="minorBidi"/>
          <w:noProof/>
          <w:szCs w:val="22"/>
        </w:rPr>
      </w:pPr>
      <w:del w:id="198" w:author="Muhumed, Abdinasir" w:date="2019-04-28T16:19:00Z">
        <w:r w:rsidDel="001E3BD2">
          <w:rPr>
            <w:noProof/>
          </w:rPr>
          <w:delText>5.3</w:delText>
        </w:r>
        <w:r w:rsidDel="001E3BD2">
          <w:rPr>
            <w:rFonts w:asciiTheme="minorHAnsi" w:eastAsiaTheme="minorEastAsia" w:hAnsiTheme="minorHAnsi" w:cstheme="minorBidi"/>
            <w:noProof/>
            <w:szCs w:val="22"/>
          </w:rPr>
          <w:tab/>
        </w:r>
        <w:r w:rsidDel="001E3BD2">
          <w:rPr>
            <w:noProof/>
          </w:rPr>
          <w:delText>Security Requirements</w:delText>
        </w:r>
        <w:r w:rsidDel="001E3BD2">
          <w:rPr>
            <w:noProof/>
          </w:rPr>
          <w:tab/>
          <w:delText>4</w:delText>
        </w:r>
      </w:del>
    </w:p>
    <w:p w:rsidR="001E3BD2" w:rsidDel="001E3BD2" w:rsidRDefault="001E3BD2">
      <w:pPr>
        <w:pStyle w:val="TOC2"/>
        <w:tabs>
          <w:tab w:val="left" w:pos="960"/>
        </w:tabs>
        <w:rPr>
          <w:del w:id="199" w:author="Muhumed, Abdinasir" w:date="2019-04-28T16:19:00Z"/>
          <w:rFonts w:asciiTheme="minorHAnsi" w:eastAsiaTheme="minorEastAsia" w:hAnsiTheme="minorHAnsi" w:cstheme="minorBidi"/>
          <w:noProof/>
          <w:szCs w:val="22"/>
        </w:rPr>
      </w:pPr>
      <w:del w:id="200" w:author="Muhumed, Abdinasir" w:date="2019-04-28T16:19:00Z">
        <w:r w:rsidDel="001E3BD2">
          <w:rPr>
            <w:noProof/>
          </w:rPr>
          <w:delText>5.4</w:delText>
        </w:r>
        <w:r w:rsidDel="001E3BD2">
          <w:rPr>
            <w:rFonts w:asciiTheme="minorHAnsi" w:eastAsiaTheme="minorEastAsia" w:hAnsiTheme="minorHAnsi" w:cstheme="minorBidi"/>
            <w:noProof/>
            <w:szCs w:val="22"/>
          </w:rPr>
          <w:tab/>
        </w:r>
        <w:r w:rsidDel="001E3BD2">
          <w:rPr>
            <w:noProof/>
          </w:rPr>
          <w:delText>Software Quality Attributes</w:delText>
        </w:r>
        <w:r w:rsidDel="001E3BD2">
          <w:rPr>
            <w:noProof/>
          </w:rPr>
          <w:tab/>
          <w:delText>4</w:delText>
        </w:r>
      </w:del>
    </w:p>
    <w:p w:rsidR="001E3BD2" w:rsidDel="001E3BD2" w:rsidRDefault="001E3BD2">
      <w:pPr>
        <w:pStyle w:val="TOC1"/>
        <w:rPr>
          <w:del w:id="201" w:author="Muhumed, Abdinasir" w:date="2019-04-28T16:19:00Z"/>
          <w:rFonts w:asciiTheme="minorHAnsi" w:eastAsiaTheme="minorEastAsia" w:hAnsiTheme="minorHAnsi" w:cstheme="minorBidi"/>
          <w:b w:val="0"/>
          <w:sz w:val="22"/>
          <w:szCs w:val="22"/>
        </w:rPr>
      </w:pPr>
      <w:del w:id="202" w:author="Muhumed, Abdinasir" w:date="2019-04-28T16:19:00Z">
        <w:r w:rsidDel="001E3BD2">
          <w:delText>6.</w:delText>
        </w:r>
        <w:r w:rsidDel="001E3BD2">
          <w:rPr>
            <w:rFonts w:asciiTheme="minorHAnsi" w:eastAsiaTheme="minorEastAsia" w:hAnsiTheme="minorHAnsi" w:cstheme="minorBidi"/>
            <w:b w:val="0"/>
            <w:sz w:val="22"/>
            <w:szCs w:val="22"/>
          </w:rPr>
          <w:tab/>
        </w:r>
        <w:r w:rsidDel="001E3BD2">
          <w:delText>Other Requirements</w:delText>
        </w:r>
        <w:r w:rsidDel="001E3BD2">
          <w:tab/>
          <w:delText>4</w:delText>
        </w:r>
      </w:del>
    </w:p>
    <w:p w:rsidR="001E3BD2" w:rsidDel="001E3BD2" w:rsidRDefault="001E3BD2">
      <w:pPr>
        <w:pStyle w:val="TOC1"/>
        <w:rPr>
          <w:del w:id="203" w:author="Muhumed, Abdinasir" w:date="2019-04-28T16:19:00Z"/>
          <w:rFonts w:asciiTheme="minorHAnsi" w:eastAsiaTheme="minorEastAsia" w:hAnsiTheme="minorHAnsi" w:cstheme="minorBidi"/>
          <w:b w:val="0"/>
          <w:sz w:val="22"/>
          <w:szCs w:val="22"/>
        </w:rPr>
      </w:pPr>
      <w:del w:id="204" w:author="Muhumed, Abdinasir" w:date="2019-04-28T16:19:00Z">
        <w:r w:rsidDel="001E3BD2">
          <w:delText>7.</w:delText>
        </w:r>
        <w:r w:rsidDel="001E3BD2">
          <w:rPr>
            <w:rFonts w:asciiTheme="minorHAnsi" w:eastAsiaTheme="minorEastAsia" w:hAnsiTheme="minorHAnsi" w:cstheme="minorBidi"/>
            <w:b w:val="0"/>
            <w:sz w:val="22"/>
            <w:szCs w:val="22"/>
          </w:rPr>
          <w:tab/>
        </w:r>
        <w:r w:rsidDel="001E3BD2">
          <w:delText>System Requirements Chart</w:delText>
        </w:r>
        <w:r w:rsidDel="001E3BD2">
          <w:tab/>
          <w:delText>4</w:delText>
        </w:r>
      </w:del>
    </w:p>
    <w:p w:rsidR="00982B77" w:rsidRPr="00982B77" w:rsidDel="001E3BD2" w:rsidRDefault="00982B77">
      <w:pPr>
        <w:pStyle w:val="TOC1"/>
        <w:rPr>
          <w:del w:id="205" w:author="Muhumed, Abdinasir" w:date="2019-04-28T16:17:00Z"/>
          <w:rFonts w:ascii="Calibri" w:hAnsi="Calibri"/>
          <w:b w:val="0"/>
          <w:szCs w:val="24"/>
        </w:rPr>
      </w:pPr>
      <w:del w:id="206" w:author="Muhumed, Abdinasir" w:date="2019-04-28T16:17:00Z">
        <w:r w:rsidDel="001E3BD2">
          <w:delText>Table of Contents</w:delText>
        </w:r>
        <w:r w:rsidDel="001E3BD2">
          <w:tab/>
        </w:r>
        <w:r w:rsidR="001E3BD2" w:rsidDel="001E3BD2">
          <w:delText>ii</w:delText>
        </w:r>
      </w:del>
    </w:p>
    <w:p w:rsidR="00982B77" w:rsidRPr="00982B77" w:rsidDel="001E3BD2" w:rsidRDefault="00982B77">
      <w:pPr>
        <w:pStyle w:val="TOC1"/>
        <w:rPr>
          <w:del w:id="207" w:author="Muhumed, Abdinasir" w:date="2019-04-28T16:17:00Z"/>
          <w:rFonts w:ascii="Calibri" w:hAnsi="Calibri"/>
          <w:b w:val="0"/>
          <w:szCs w:val="24"/>
        </w:rPr>
      </w:pPr>
      <w:del w:id="208" w:author="Muhumed, Abdinasir" w:date="2019-04-28T16:17:00Z">
        <w:r w:rsidDel="001E3BD2">
          <w:delText>Revision History</w:delText>
        </w:r>
        <w:r w:rsidDel="001E3BD2">
          <w:tab/>
        </w:r>
        <w:r w:rsidR="001E3BD2" w:rsidDel="001E3BD2">
          <w:delText>ii</w:delText>
        </w:r>
      </w:del>
    </w:p>
    <w:p w:rsidR="00982B77" w:rsidRPr="00982B77" w:rsidDel="001E3BD2" w:rsidRDefault="00982B77">
      <w:pPr>
        <w:pStyle w:val="TOC1"/>
        <w:tabs>
          <w:tab w:val="left" w:pos="420"/>
        </w:tabs>
        <w:rPr>
          <w:del w:id="209" w:author="Muhumed, Abdinasir" w:date="2019-04-28T16:17:00Z"/>
          <w:rFonts w:ascii="Calibri" w:hAnsi="Calibri"/>
          <w:b w:val="0"/>
          <w:szCs w:val="24"/>
        </w:rPr>
      </w:pPr>
      <w:del w:id="210" w:author="Muhumed, Abdinasir" w:date="2019-04-28T16:17:00Z">
        <w:r w:rsidDel="001E3BD2">
          <w:delText>1.</w:delText>
        </w:r>
        <w:r w:rsidRPr="00982B77" w:rsidDel="001E3BD2">
          <w:rPr>
            <w:rFonts w:ascii="Calibri" w:hAnsi="Calibri"/>
            <w:b w:val="0"/>
            <w:szCs w:val="24"/>
          </w:rPr>
          <w:tab/>
        </w:r>
        <w:r w:rsidDel="001E3BD2">
          <w:delText>Introduction</w:delText>
        </w:r>
        <w:r w:rsidDel="001E3BD2">
          <w:tab/>
        </w:r>
        <w:r w:rsidR="001E3BD2" w:rsidDel="001E3BD2">
          <w:delText>1</w:delText>
        </w:r>
      </w:del>
    </w:p>
    <w:p w:rsidR="00982B77" w:rsidRPr="00982B77" w:rsidDel="001E3BD2" w:rsidRDefault="00982B77">
      <w:pPr>
        <w:pStyle w:val="TOC2"/>
        <w:tabs>
          <w:tab w:val="left" w:pos="785"/>
        </w:tabs>
        <w:rPr>
          <w:del w:id="211" w:author="Muhumed, Abdinasir" w:date="2019-04-28T16:17:00Z"/>
          <w:rFonts w:ascii="Calibri" w:hAnsi="Calibri"/>
          <w:noProof/>
          <w:sz w:val="24"/>
          <w:szCs w:val="24"/>
        </w:rPr>
      </w:pPr>
      <w:del w:id="212" w:author="Muhumed, Abdinasir" w:date="2019-04-28T16:17:00Z">
        <w:r w:rsidDel="001E3BD2">
          <w:rPr>
            <w:noProof/>
          </w:rPr>
          <w:delText>1.1</w:delText>
        </w:r>
        <w:r w:rsidRPr="00982B77" w:rsidDel="001E3BD2">
          <w:rPr>
            <w:rFonts w:ascii="Calibri" w:hAnsi="Calibri"/>
            <w:noProof/>
            <w:sz w:val="24"/>
            <w:szCs w:val="24"/>
          </w:rPr>
          <w:tab/>
        </w:r>
        <w:r w:rsidDel="001E3BD2">
          <w:rPr>
            <w:noProof/>
          </w:rPr>
          <w:delText>Purpose</w:delText>
        </w:r>
        <w:r w:rsidDel="001E3BD2">
          <w:rPr>
            <w:noProof/>
          </w:rPr>
          <w:tab/>
        </w:r>
        <w:r w:rsidR="001E3BD2" w:rsidDel="001E3BD2">
          <w:rPr>
            <w:noProof/>
          </w:rPr>
          <w:delText>1</w:delText>
        </w:r>
      </w:del>
    </w:p>
    <w:p w:rsidR="00982B77" w:rsidRPr="00982B77" w:rsidDel="001E3BD2" w:rsidRDefault="00982B77">
      <w:pPr>
        <w:pStyle w:val="TOC2"/>
        <w:tabs>
          <w:tab w:val="left" w:pos="785"/>
        </w:tabs>
        <w:rPr>
          <w:del w:id="213" w:author="Muhumed, Abdinasir" w:date="2019-04-28T16:17:00Z"/>
          <w:rFonts w:ascii="Calibri" w:hAnsi="Calibri"/>
          <w:noProof/>
          <w:sz w:val="24"/>
          <w:szCs w:val="24"/>
        </w:rPr>
      </w:pPr>
      <w:del w:id="214" w:author="Muhumed, Abdinasir" w:date="2019-04-28T16:17:00Z">
        <w:r w:rsidDel="001E3BD2">
          <w:rPr>
            <w:noProof/>
          </w:rPr>
          <w:delText>1.2</w:delText>
        </w:r>
        <w:r w:rsidRPr="00982B77" w:rsidDel="001E3BD2">
          <w:rPr>
            <w:rFonts w:ascii="Calibri" w:hAnsi="Calibri"/>
            <w:noProof/>
            <w:sz w:val="24"/>
            <w:szCs w:val="24"/>
          </w:rPr>
          <w:tab/>
        </w:r>
        <w:r w:rsidDel="001E3BD2">
          <w:rPr>
            <w:noProof/>
          </w:rPr>
          <w:delText>References</w:delText>
        </w:r>
        <w:r w:rsidDel="001E3BD2">
          <w:rPr>
            <w:noProof/>
          </w:rPr>
          <w:tab/>
        </w:r>
        <w:r w:rsidR="001E3BD2" w:rsidDel="001E3BD2">
          <w:rPr>
            <w:noProof/>
          </w:rPr>
          <w:delText>1</w:delText>
        </w:r>
      </w:del>
    </w:p>
    <w:p w:rsidR="00982B77" w:rsidRPr="00982B77" w:rsidDel="001E3BD2" w:rsidRDefault="00982B77">
      <w:pPr>
        <w:pStyle w:val="TOC1"/>
        <w:tabs>
          <w:tab w:val="left" w:pos="420"/>
        </w:tabs>
        <w:rPr>
          <w:del w:id="215" w:author="Muhumed, Abdinasir" w:date="2019-04-28T16:17:00Z"/>
          <w:rFonts w:ascii="Calibri" w:hAnsi="Calibri"/>
          <w:b w:val="0"/>
          <w:szCs w:val="24"/>
        </w:rPr>
      </w:pPr>
      <w:del w:id="216" w:author="Muhumed, Abdinasir" w:date="2019-04-28T16:17:00Z">
        <w:r w:rsidDel="001E3BD2">
          <w:delText>2.</w:delText>
        </w:r>
        <w:r w:rsidRPr="00982B77" w:rsidDel="001E3BD2">
          <w:rPr>
            <w:rFonts w:ascii="Calibri" w:hAnsi="Calibri"/>
            <w:b w:val="0"/>
            <w:szCs w:val="24"/>
          </w:rPr>
          <w:tab/>
        </w:r>
        <w:r w:rsidDel="001E3BD2">
          <w:delText>Overall Description</w:delText>
        </w:r>
        <w:r w:rsidDel="001E3BD2">
          <w:tab/>
        </w:r>
        <w:r w:rsidR="001E3BD2" w:rsidDel="001E3BD2">
          <w:delText>1</w:delText>
        </w:r>
      </w:del>
    </w:p>
    <w:p w:rsidR="00982B77" w:rsidRPr="00982B77" w:rsidDel="001E3BD2" w:rsidRDefault="00982B77">
      <w:pPr>
        <w:pStyle w:val="TOC2"/>
        <w:tabs>
          <w:tab w:val="left" w:pos="785"/>
        </w:tabs>
        <w:rPr>
          <w:del w:id="217" w:author="Muhumed, Abdinasir" w:date="2019-04-28T16:17:00Z"/>
          <w:rFonts w:ascii="Calibri" w:hAnsi="Calibri"/>
          <w:noProof/>
          <w:sz w:val="24"/>
          <w:szCs w:val="24"/>
        </w:rPr>
      </w:pPr>
      <w:del w:id="218" w:author="Muhumed, Abdinasir" w:date="2019-04-28T16:17:00Z">
        <w:r w:rsidDel="001E3BD2">
          <w:rPr>
            <w:noProof/>
          </w:rPr>
          <w:delText>2.1</w:delText>
        </w:r>
        <w:r w:rsidRPr="00982B77" w:rsidDel="001E3BD2">
          <w:rPr>
            <w:rFonts w:ascii="Calibri" w:hAnsi="Calibri"/>
            <w:noProof/>
            <w:sz w:val="24"/>
            <w:szCs w:val="24"/>
          </w:rPr>
          <w:tab/>
        </w:r>
        <w:r w:rsidDel="001E3BD2">
          <w:rPr>
            <w:noProof/>
          </w:rPr>
          <w:delText>User Classes and Characteristics</w:delText>
        </w:r>
        <w:r w:rsidDel="001E3BD2">
          <w:rPr>
            <w:noProof/>
          </w:rPr>
          <w:tab/>
        </w:r>
        <w:r w:rsidR="001E3BD2" w:rsidDel="001E3BD2">
          <w:rPr>
            <w:noProof/>
          </w:rPr>
          <w:delText>1</w:delText>
        </w:r>
      </w:del>
    </w:p>
    <w:p w:rsidR="00982B77" w:rsidRPr="00982B77" w:rsidDel="001E3BD2" w:rsidRDefault="00982B77">
      <w:pPr>
        <w:pStyle w:val="TOC2"/>
        <w:tabs>
          <w:tab w:val="left" w:pos="785"/>
        </w:tabs>
        <w:rPr>
          <w:del w:id="219" w:author="Muhumed, Abdinasir" w:date="2019-04-28T16:17:00Z"/>
          <w:rFonts w:ascii="Calibri" w:hAnsi="Calibri"/>
          <w:noProof/>
          <w:sz w:val="24"/>
          <w:szCs w:val="24"/>
        </w:rPr>
      </w:pPr>
      <w:del w:id="220" w:author="Muhumed, Abdinasir" w:date="2019-04-28T16:17:00Z">
        <w:r w:rsidDel="001E3BD2">
          <w:rPr>
            <w:noProof/>
          </w:rPr>
          <w:delText>2.2</w:delText>
        </w:r>
        <w:r w:rsidRPr="00982B77" w:rsidDel="001E3BD2">
          <w:rPr>
            <w:rFonts w:ascii="Calibri" w:hAnsi="Calibri"/>
            <w:noProof/>
            <w:sz w:val="24"/>
            <w:szCs w:val="24"/>
          </w:rPr>
          <w:tab/>
        </w:r>
        <w:r w:rsidDel="001E3BD2">
          <w:rPr>
            <w:noProof/>
          </w:rPr>
          <w:delText>Operating Environment</w:delText>
        </w:r>
        <w:r w:rsidDel="001E3BD2">
          <w:rPr>
            <w:noProof/>
          </w:rPr>
          <w:tab/>
        </w:r>
        <w:r w:rsidR="001E3BD2" w:rsidDel="001E3BD2">
          <w:rPr>
            <w:noProof/>
          </w:rPr>
          <w:delText>1</w:delText>
        </w:r>
      </w:del>
    </w:p>
    <w:p w:rsidR="00982B77" w:rsidRPr="00982B77" w:rsidDel="001E3BD2" w:rsidRDefault="00982B77">
      <w:pPr>
        <w:pStyle w:val="TOC2"/>
        <w:tabs>
          <w:tab w:val="left" w:pos="785"/>
        </w:tabs>
        <w:rPr>
          <w:del w:id="221" w:author="Muhumed, Abdinasir" w:date="2019-04-28T16:17:00Z"/>
          <w:rFonts w:ascii="Calibri" w:hAnsi="Calibri"/>
          <w:noProof/>
          <w:sz w:val="24"/>
          <w:szCs w:val="24"/>
        </w:rPr>
      </w:pPr>
      <w:del w:id="222" w:author="Muhumed, Abdinasir" w:date="2019-04-28T16:17:00Z">
        <w:r w:rsidDel="001E3BD2">
          <w:rPr>
            <w:noProof/>
          </w:rPr>
          <w:delText>2.3</w:delText>
        </w:r>
        <w:r w:rsidRPr="00982B77" w:rsidDel="001E3BD2">
          <w:rPr>
            <w:rFonts w:ascii="Calibri" w:hAnsi="Calibri"/>
            <w:noProof/>
            <w:sz w:val="24"/>
            <w:szCs w:val="24"/>
          </w:rPr>
          <w:tab/>
        </w:r>
        <w:r w:rsidDel="001E3BD2">
          <w:rPr>
            <w:noProof/>
          </w:rPr>
          <w:delText>Design and Implementation Constraints</w:delText>
        </w:r>
        <w:r w:rsidDel="001E3BD2">
          <w:rPr>
            <w:noProof/>
          </w:rPr>
          <w:tab/>
          <w:delText>2</w:delText>
        </w:r>
      </w:del>
    </w:p>
    <w:p w:rsidR="00982B77" w:rsidRPr="00982B77" w:rsidDel="001E3BD2" w:rsidRDefault="00982B77">
      <w:pPr>
        <w:pStyle w:val="TOC2"/>
        <w:tabs>
          <w:tab w:val="left" w:pos="785"/>
        </w:tabs>
        <w:rPr>
          <w:del w:id="223" w:author="Muhumed, Abdinasir" w:date="2019-04-28T16:17:00Z"/>
          <w:rFonts w:ascii="Calibri" w:hAnsi="Calibri"/>
          <w:noProof/>
          <w:sz w:val="24"/>
          <w:szCs w:val="24"/>
        </w:rPr>
      </w:pPr>
      <w:del w:id="224" w:author="Muhumed, Abdinasir" w:date="2019-04-28T16:17:00Z">
        <w:r w:rsidDel="001E3BD2">
          <w:rPr>
            <w:noProof/>
          </w:rPr>
          <w:delText>2.4</w:delText>
        </w:r>
        <w:r w:rsidRPr="00982B77" w:rsidDel="001E3BD2">
          <w:rPr>
            <w:rFonts w:ascii="Calibri" w:hAnsi="Calibri"/>
            <w:noProof/>
            <w:sz w:val="24"/>
            <w:szCs w:val="24"/>
          </w:rPr>
          <w:tab/>
        </w:r>
        <w:r w:rsidDel="001E3BD2">
          <w:rPr>
            <w:noProof/>
          </w:rPr>
          <w:delText>Assumptions and Dependencies</w:delText>
        </w:r>
        <w:r w:rsidDel="001E3BD2">
          <w:rPr>
            <w:noProof/>
          </w:rPr>
          <w:tab/>
          <w:delText>2</w:delText>
        </w:r>
      </w:del>
    </w:p>
    <w:p w:rsidR="00982B77" w:rsidRPr="00982B77" w:rsidDel="001E3BD2" w:rsidRDefault="00982B77">
      <w:pPr>
        <w:pStyle w:val="TOC1"/>
        <w:tabs>
          <w:tab w:val="left" w:pos="420"/>
        </w:tabs>
        <w:rPr>
          <w:del w:id="225" w:author="Muhumed, Abdinasir" w:date="2019-04-28T16:17:00Z"/>
          <w:rFonts w:ascii="Calibri" w:hAnsi="Calibri"/>
          <w:b w:val="0"/>
          <w:szCs w:val="24"/>
        </w:rPr>
      </w:pPr>
      <w:del w:id="226" w:author="Muhumed, Abdinasir" w:date="2019-04-28T16:17:00Z">
        <w:r w:rsidDel="001E3BD2">
          <w:delText>3.</w:delText>
        </w:r>
        <w:r w:rsidRPr="00982B77" w:rsidDel="001E3BD2">
          <w:rPr>
            <w:rFonts w:ascii="Calibri" w:hAnsi="Calibri"/>
            <w:b w:val="0"/>
            <w:szCs w:val="24"/>
          </w:rPr>
          <w:tab/>
        </w:r>
        <w:r w:rsidDel="001E3BD2">
          <w:delText>External Interface Requirements</w:delText>
        </w:r>
        <w:r w:rsidDel="001E3BD2">
          <w:tab/>
          <w:delText>2</w:delText>
        </w:r>
      </w:del>
    </w:p>
    <w:p w:rsidR="00982B77" w:rsidRPr="00982B77" w:rsidDel="001E3BD2" w:rsidRDefault="00982B77">
      <w:pPr>
        <w:pStyle w:val="TOC2"/>
        <w:tabs>
          <w:tab w:val="left" w:pos="785"/>
        </w:tabs>
        <w:rPr>
          <w:del w:id="227" w:author="Muhumed, Abdinasir" w:date="2019-04-28T16:17:00Z"/>
          <w:rFonts w:ascii="Calibri" w:hAnsi="Calibri"/>
          <w:noProof/>
          <w:sz w:val="24"/>
          <w:szCs w:val="24"/>
        </w:rPr>
      </w:pPr>
      <w:del w:id="228" w:author="Muhumed, Abdinasir" w:date="2019-04-28T16:17:00Z">
        <w:r w:rsidDel="001E3BD2">
          <w:rPr>
            <w:noProof/>
          </w:rPr>
          <w:delText>3.1</w:delText>
        </w:r>
        <w:r w:rsidRPr="00982B77" w:rsidDel="001E3BD2">
          <w:rPr>
            <w:rFonts w:ascii="Calibri" w:hAnsi="Calibri"/>
            <w:noProof/>
            <w:sz w:val="24"/>
            <w:szCs w:val="24"/>
          </w:rPr>
          <w:tab/>
        </w:r>
        <w:r w:rsidDel="001E3BD2">
          <w:rPr>
            <w:noProof/>
          </w:rPr>
          <w:delText>User Interfaces</w:delText>
        </w:r>
        <w:r w:rsidDel="001E3BD2">
          <w:rPr>
            <w:noProof/>
          </w:rPr>
          <w:tab/>
          <w:delText>2</w:delText>
        </w:r>
      </w:del>
    </w:p>
    <w:p w:rsidR="00982B77" w:rsidRPr="00982B77" w:rsidDel="001E3BD2" w:rsidRDefault="00982B77">
      <w:pPr>
        <w:pStyle w:val="TOC2"/>
        <w:tabs>
          <w:tab w:val="left" w:pos="785"/>
        </w:tabs>
        <w:rPr>
          <w:del w:id="229" w:author="Muhumed, Abdinasir" w:date="2019-04-28T16:17:00Z"/>
          <w:rFonts w:ascii="Calibri" w:hAnsi="Calibri"/>
          <w:noProof/>
          <w:sz w:val="24"/>
          <w:szCs w:val="24"/>
        </w:rPr>
      </w:pPr>
      <w:del w:id="230" w:author="Muhumed, Abdinasir" w:date="2019-04-28T16:17:00Z">
        <w:r w:rsidDel="001E3BD2">
          <w:rPr>
            <w:noProof/>
          </w:rPr>
          <w:delText>3.2</w:delText>
        </w:r>
        <w:r w:rsidRPr="00982B77" w:rsidDel="001E3BD2">
          <w:rPr>
            <w:rFonts w:ascii="Calibri" w:hAnsi="Calibri"/>
            <w:noProof/>
            <w:sz w:val="24"/>
            <w:szCs w:val="24"/>
          </w:rPr>
          <w:tab/>
        </w:r>
        <w:r w:rsidDel="001E3BD2">
          <w:rPr>
            <w:noProof/>
          </w:rPr>
          <w:delText>Hardware Interfaces</w:delText>
        </w:r>
        <w:r w:rsidDel="001E3BD2">
          <w:rPr>
            <w:noProof/>
          </w:rPr>
          <w:tab/>
          <w:delText>3</w:delText>
        </w:r>
      </w:del>
    </w:p>
    <w:p w:rsidR="00982B77" w:rsidRPr="00982B77" w:rsidDel="001E3BD2" w:rsidRDefault="00982B77">
      <w:pPr>
        <w:pStyle w:val="TOC2"/>
        <w:tabs>
          <w:tab w:val="left" w:pos="785"/>
        </w:tabs>
        <w:rPr>
          <w:del w:id="231" w:author="Muhumed, Abdinasir" w:date="2019-04-28T16:17:00Z"/>
          <w:rFonts w:ascii="Calibri" w:hAnsi="Calibri"/>
          <w:noProof/>
          <w:sz w:val="24"/>
          <w:szCs w:val="24"/>
        </w:rPr>
      </w:pPr>
      <w:del w:id="232" w:author="Muhumed, Abdinasir" w:date="2019-04-28T16:17:00Z">
        <w:r w:rsidDel="001E3BD2">
          <w:rPr>
            <w:noProof/>
          </w:rPr>
          <w:delText>3.3</w:delText>
        </w:r>
        <w:r w:rsidRPr="00982B77" w:rsidDel="001E3BD2">
          <w:rPr>
            <w:rFonts w:ascii="Calibri" w:hAnsi="Calibri"/>
            <w:noProof/>
            <w:sz w:val="24"/>
            <w:szCs w:val="24"/>
          </w:rPr>
          <w:tab/>
        </w:r>
        <w:r w:rsidDel="001E3BD2">
          <w:rPr>
            <w:noProof/>
          </w:rPr>
          <w:delText>Software Interfaces</w:delText>
        </w:r>
        <w:r w:rsidDel="001E3BD2">
          <w:rPr>
            <w:noProof/>
          </w:rPr>
          <w:tab/>
          <w:delText>3</w:delText>
        </w:r>
      </w:del>
    </w:p>
    <w:p w:rsidR="00982B77" w:rsidRPr="00982B77" w:rsidDel="001E3BD2" w:rsidRDefault="00982B77">
      <w:pPr>
        <w:pStyle w:val="TOC2"/>
        <w:tabs>
          <w:tab w:val="left" w:pos="785"/>
        </w:tabs>
        <w:rPr>
          <w:del w:id="233" w:author="Muhumed, Abdinasir" w:date="2019-04-28T16:17:00Z"/>
          <w:rFonts w:ascii="Calibri" w:hAnsi="Calibri"/>
          <w:noProof/>
          <w:sz w:val="24"/>
          <w:szCs w:val="24"/>
        </w:rPr>
      </w:pPr>
      <w:del w:id="234" w:author="Muhumed, Abdinasir" w:date="2019-04-28T16:17:00Z">
        <w:r w:rsidDel="001E3BD2">
          <w:rPr>
            <w:noProof/>
          </w:rPr>
          <w:delText>3.4</w:delText>
        </w:r>
        <w:r w:rsidRPr="00982B77" w:rsidDel="001E3BD2">
          <w:rPr>
            <w:rFonts w:ascii="Calibri" w:hAnsi="Calibri"/>
            <w:noProof/>
            <w:sz w:val="24"/>
            <w:szCs w:val="24"/>
          </w:rPr>
          <w:tab/>
        </w:r>
        <w:r w:rsidDel="001E3BD2">
          <w:rPr>
            <w:noProof/>
          </w:rPr>
          <w:delText>Communications Interfaces</w:delText>
        </w:r>
        <w:r w:rsidDel="001E3BD2">
          <w:rPr>
            <w:noProof/>
          </w:rPr>
          <w:tab/>
          <w:delText>3</w:delText>
        </w:r>
      </w:del>
    </w:p>
    <w:p w:rsidR="00982B77" w:rsidRPr="00982B77" w:rsidDel="001E3BD2" w:rsidRDefault="00982B77">
      <w:pPr>
        <w:pStyle w:val="TOC1"/>
        <w:tabs>
          <w:tab w:val="left" w:pos="420"/>
        </w:tabs>
        <w:rPr>
          <w:del w:id="235" w:author="Muhumed, Abdinasir" w:date="2019-04-28T16:17:00Z"/>
          <w:rFonts w:ascii="Calibri" w:hAnsi="Calibri"/>
          <w:b w:val="0"/>
          <w:szCs w:val="24"/>
        </w:rPr>
      </w:pPr>
      <w:del w:id="236" w:author="Muhumed, Abdinasir" w:date="2019-04-28T16:17:00Z">
        <w:r w:rsidDel="001E3BD2">
          <w:delText>4.</w:delText>
        </w:r>
        <w:r w:rsidRPr="00982B77" w:rsidDel="001E3BD2">
          <w:rPr>
            <w:rFonts w:ascii="Calibri" w:hAnsi="Calibri"/>
            <w:b w:val="0"/>
            <w:szCs w:val="24"/>
          </w:rPr>
          <w:tab/>
        </w:r>
        <w:r w:rsidDel="001E3BD2">
          <w:delText>System Use Cases</w:delText>
        </w:r>
        <w:r w:rsidDel="001E3BD2">
          <w:tab/>
          <w:delText>3</w:delText>
        </w:r>
      </w:del>
    </w:p>
    <w:p w:rsidR="00982B77" w:rsidRPr="00982B77" w:rsidDel="001E3BD2" w:rsidRDefault="00982B77">
      <w:pPr>
        <w:pStyle w:val="TOC2"/>
        <w:tabs>
          <w:tab w:val="left" w:pos="785"/>
        </w:tabs>
        <w:rPr>
          <w:del w:id="237" w:author="Muhumed, Abdinasir" w:date="2019-04-28T16:17:00Z"/>
          <w:rFonts w:ascii="Calibri" w:hAnsi="Calibri"/>
          <w:noProof/>
          <w:sz w:val="24"/>
          <w:szCs w:val="24"/>
        </w:rPr>
      </w:pPr>
      <w:del w:id="238" w:author="Muhumed, Abdinasir" w:date="2019-04-28T16:17:00Z">
        <w:r w:rsidDel="001E3BD2">
          <w:rPr>
            <w:noProof/>
          </w:rPr>
          <w:delText>4.1</w:delText>
        </w:r>
        <w:r w:rsidRPr="00982B77" w:rsidDel="001E3BD2">
          <w:rPr>
            <w:rFonts w:ascii="Calibri" w:hAnsi="Calibri"/>
            <w:noProof/>
            <w:sz w:val="24"/>
            <w:szCs w:val="24"/>
          </w:rPr>
          <w:tab/>
        </w:r>
        <w:r w:rsidDel="001E3BD2">
          <w:rPr>
            <w:noProof/>
          </w:rPr>
          <w:delText>Use case name and identifier</w:delText>
        </w:r>
        <w:r w:rsidDel="001E3BD2">
          <w:rPr>
            <w:noProof/>
          </w:rPr>
          <w:tab/>
          <w:delText>4</w:delText>
        </w:r>
      </w:del>
    </w:p>
    <w:p w:rsidR="00982B77" w:rsidRPr="00982B77" w:rsidDel="001E3BD2" w:rsidRDefault="00982B77">
      <w:pPr>
        <w:pStyle w:val="TOC2"/>
        <w:tabs>
          <w:tab w:val="left" w:pos="785"/>
        </w:tabs>
        <w:rPr>
          <w:del w:id="239" w:author="Muhumed, Abdinasir" w:date="2019-04-28T16:17:00Z"/>
          <w:rFonts w:ascii="Calibri" w:hAnsi="Calibri"/>
          <w:noProof/>
          <w:sz w:val="24"/>
          <w:szCs w:val="24"/>
        </w:rPr>
      </w:pPr>
      <w:del w:id="240" w:author="Muhumed, Abdinasir" w:date="2019-04-28T16:17:00Z">
        <w:r w:rsidDel="001E3BD2">
          <w:rPr>
            <w:noProof/>
          </w:rPr>
          <w:delText>4.2</w:delText>
        </w:r>
        <w:r w:rsidRPr="00982B77" w:rsidDel="001E3BD2">
          <w:rPr>
            <w:rFonts w:ascii="Calibri" w:hAnsi="Calibri"/>
            <w:noProof/>
            <w:sz w:val="24"/>
            <w:szCs w:val="24"/>
          </w:rPr>
          <w:tab/>
        </w:r>
        <w:r w:rsidDel="001E3BD2">
          <w:rPr>
            <w:noProof/>
          </w:rPr>
          <w:delText>Withdraw money from ATM (U2)</w:delText>
        </w:r>
        <w:r w:rsidDel="001E3BD2">
          <w:rPr>
            <w:noProof/>
          </w:rPr>
          <w:tab/>
          <w:delText>4</w:delText>
        </w:r>
      </w:del>
    </w:p>
    <w:p w:rsidR="00982B77" w:rsidRPr="00982B77" w:rsidDel="001E3BD2" w:rsidRDefault="00982B77">
      <w:pPr>
        <w:pStyle w:val="TOC2"/>
        <w:tabs>
          <w:tab w:val="left" w:pos="785"/>
        </w:tabs>
        <w:rPr>
          <w:del w:id="241" w:author="Muhumed, Abdinasir" w:date="2019-04-28T16:17:00Z"/>
          <w:rFonts w:ascii="Calibri" w:hAnsi="Calibri"/>
          <w:noProof/>
          <w:sz w:val="24"/>
          <w:szCs w:val="24"/>
        </w:rPr>
      </w:pPr>
      <w:del w:id="242" w:author="Muhumed, Abdinasir" w:date="2019-04-28T16:17:00Z">
        <w:r w:rsidDel="001E3BD2">
          <w:rPr>
            <w:noProof/>
          </w:rPr>
          <w:delText>4.3</w:delText>
        </w:r>
        <w:r w:rsidRPr="00982B77" w:rsidDel="001E3BD2">
          <w:rPr>
            <w:rFonts w:ascii="Calibri" w:hAnsi="Calibri"/>
            <w:noProof/>
            <w:sz w:val="24"/>
            <w:szCs w:val="24"/>
          </w:rPr>
          <w:tab/>
        </w:r>
        <w:r w:rsidDel="001E3BD2">
          <w:rPr>
            <w:noProof/>
          </w:rPr>
          <w:delText>Deposit money into ATM  (U3)</w:delText>
        </w:r>
        <w:r w:rsidDel="001E3BD2">
          <w:rPr>
            <w:noProof/>
          </w:rPr>
          <w:tab/>
          <w:delText>5</w:delText>
        </w:r>
      </w:del>
    </w:p>
    <w:p w:rsidR="00982B77" w:rsidRPr="00982B77" w:rsidDel="001E3BD2" w:rsidRDefault="00982B77">
      <w:pPr>
        <w:pStyle w:val="TOC1"/>
        <w:tabs>
          <w:tab w:val="left" w:pos="420"/>
        </w:tabs>
        <w:rPr>
          <w:del w:id="243" w:author="Muhumed, Abdinasir" w:date="2019-04-28T16:17:00Z"/>
          <w:rFonts w:ascii="Calibri" w:hAnsi="Calibri"/>
          <w:b w:val="0"/>
          <w:szCs w:val="24"/>
        </w:rPr>
      </w:pPr>
      <w:del w:id="244" w:author="Muhumed, Abdinasir" w:date="2019-04-28T16:17:00Z">
        <w:r w:rsidDel="001E3BD2">
          <w:delText>5.</w:delText>
        </w:r>
        <w:r w:rsidRPr="00982B77" w:rsidDel="001E3BD2">
          <w:rPr>
            <w:rFonts w:ascii="Calibri" w:hAnsi="Calibri"/>
            <w:b w:val="0"/>
            <w:szCs w:val="24"/>
          </w:rPr>
          <w:tab/>
        </w:r>
        <w:r w:rsidDel="001E3BD2">
          <w:delText>Other Nonfunctional Requirements</w:delText>
        </w:r>
        <w:r w:rsidDel="001E3BD2">
          <w:tab/>
          <w:delText>5</w:delText>
        </w:r>
      </w:del>
    </w:p>
    <w:p w:rsidR="00982B77" w:rsidRPr="00982B77" w:rsidDel="001E3BD2" w:rsidRDefault="00982B77">
      <w:pPr>
        <w:pStyle w:val="TOC2"/>
        <w:tabs>
          <w:tab w:val="left" w:pos="785"/>
        </w:tabs>
        <w:rPr>
          <w:del w:id="245" w:author="Muhumed, Abdinasir" w:date="2019-04-28T16:17:00Z"/>
          <w:rFonts w:ascii="Calibri" w:hAnsi="Calibri"/>
          <w:noProof/>
          <w:sz w:val="24"/>
          <w:szCs w:val="24"/>
        </w:rPr>
      </w:pPr>
      <w:del w:id="246" w:author="Muhumed, Abdinasir" w:date="2019-04-28T16:17:00Z">
        <w:r w:rsidDel="001E3BD2">
          <w:rPr>
            <w:noProof/>
          </w:rPr>
          <w:delText>5.1</w:delText>
        </w:r>
        <w:r w:rsidRPr="00982B77" w:rsidDel="001E3BD2">
          <w:rPr>
            <w:rFonts w:ascii="Calibri" w:hAnsi="Calibri"/>
            <w:noProof/>
            <w:sz w:val="24"/>
            <w:szCs w:val="24"/>
          </w:rPr>
          <w:tab/>
        </w:r>
        <w:r w:rsidDel="001E3BD2">
          <w:rPr>
            <w:noProof/>
          </w:rPr>
          <w:delText>Performance Requirements</w:delText>
        </w:r>
        <w:r w:rsidDel="001E3BD2">
          <w:rPr>
            <w:noProof/>
          </w:rPr>
          <w:tab/>
          <w:delText>5</w:delText>
        </w:r>
      </w:del>
    </w:p>
    <w:p w:rsidR="00982B77" w:rsidRPr="00982B77" w:rsidDel="001E3BD2" w:rsidRDefault="00982B77">
      <w:pPr>
        <w:pStyle w:val="TOC2"/>
        <w:tabs>
          <w:tab w:val="left" w:pos="785"/>
        </w:tabs>
        <w:rPr>
          <w:del w:id="247" w:author="Muhumed, Abdinasir" w:date="2019-04-28T16:17:00Z"/>
          <w:rFonts w:ascii="Calibri" w:hAnsi="Calibri"/>
          <w:noProof/>
          <w:sz w:val="24"/>
          <w:szCs w:val="24"/>
        </w:rPr>
      </w:pPr>
      <w:del w:id="248" w:author="Muhumed, Abdinasir" w:date="2019-04-28T16:17:00Z">
        <w:r w:rsidDel="001E3BD2">
          <w:rPr>
            <w:noProof/>
          </w:rPr>
          <w:delText>5.2</w:delText>
        </w:r>
        <w:r w:rsidRPr="00982B77" w:rsidDel="001E3BD2">
          <w:rPr>
            <w:rFonts w:ascii="Calibri" w:hAnsi="Calibri"/>
            <w:noProof/>
            <w:sz w:val="24"/>
            <w:szCs w:val="24"/>
          </w:rPr>
          <w:tab/>
        </w:r>
        <w:r w:rsidDel="001E3BD2">
          <w:rPr>
            <w:noProof/>
          </w:rPr>
          <w:delText>Safety Requirements</w:delText>
        </w:r>
        <w:r w:rsidDel="001E3BD2">
          <w:rPr>
            <w:noProof/>
          </w:rPr>
          <w:tab/>
          <w:delText>5</w:delText>
        </w:r>
      </w:del>
    </w:p>
    <w:p w:rsidR="00982B77" w:rsidRPr="00982B77" w:rsidDel="001E3BD2" w:rsidRDefault="00982B77">
      <w:pPr>
        <w:pStyle w:val="TOC2"/>
        <w:tabs>
          <w:tab w:val="left" w:pos="785"/>
        </w:tabs>
        <w:rPr>
          <w:del w:id="249" w:author="Muhumed, Abdinasir" w:date="2019-04-28T16:17:00Z"/>
          <w:rFonts w:ascii="Calibri" w:hAnsi="Calibri"/>
          <w:noProof/>
          <w:sz w:val="24"/>
          <w:szCs w:val="24"/>
        </w:rPr>
      </w:pPr>
      <w:del w:id="250" w:author="Muhumed, Abdinasir" w:date="2019-04-28T16:17:00Z">
        <w:r w:rsidDel="001E3BD2">
          <w:rPr>
            <w:noProof/>
          </w:rPr>
          <w:delText>5.3</w:delText>
        </w:r>
        <w:r w:rsidRPr="00982B77" w:rsidDel="001E3BD2">
          <w:rPr>
            <w:rFonts w:ascii="Calibri" w:hAnsi="Calibri"/>
            <w:noProof/>
            <w:sz w:val="24"/>
            <w:szCs w:val="24"/>
          </w:rPr>
          <w:tab/>
        </w:r>
        <w:r w:rsidDel="001E3BD2">
          <w:rPr>
            <w:noProof/>
          </w:rPr>
          <w:delText>Security Requirements</w:delText>
        </w:r>
        <w:r w:rsidDel="001E3BD2">
          <w:rPr>
            <w:noProof/>
          </w:rPr>
          <w:tab/>
          <w:delText>5</w:delText>
        </w:r>
      </w:del>
    </w:p>
    <w:p w:rsidR="00982B77" w:rsidRPr="00982B77" w:rsidDel="001E3BD2" w:rsidRDefault="00982B77">
      <w:pPr>
        <w:pStyle w:val="TOC2"/>
        <w:tabs>
          <w:tab w:val="left" w:pos="785"/>
        </w:tabs>
        <w:rPr>
          <w:del w:id="251" w:author="Muhumed, Abdinasir" w:date="2019-04-28T16:17:00Z"/>
          <w:rFonts w:ascii="Calibri" w:hAnsi="Calibri"/>
          <w:noProof/>
          <w:sz w:val="24"/>
          <w:szCs w:val="24"/>
        </w:rPr>
      </w:pPr>
      <w:del w:id="252" w:author="Muhumed, Abdinasir" w:date="2019-04-28T16:17:00Z">
        <w:r w:rsidDel="001E3BD2">
          <w:rPr>
            <w:noProof/>
          </w:rPr>
          <w:delText>5.4</w:delText>
        </w:r>
        <w:r w:rsidRPr="00982B77" w:rsidDel="001E3BD2">
          <w:rPr>
            <w:rFonts w:ascii="Calibri" w:hAnsi="Calibri"/>
            <w:noProof/>
            <w:sz w:val="24"/>
            <w:szCs w:val="24"/>
          </w:rPr>
          <w:tab/>
        </w:r>
        <w:r w:rsidDel="001E3BD2">
          <w:rPr>
            <w:noProof/>
          </w:rPr>
          <w:delText>Software Quality Attributes</w:delText>
        </w:r>
        <w:r w:rsidDel="001E3BD2">
          <w:rPr>
            <w:noProof/>
          </w:rPr>
          <w:tab/>
          <w:delText>6</w:delText>
        </w:r>
      </w:del>
    </w:p>
    <w:p w:rsidR="00982B77" w:rsidRPr="00982B77" w:rsidDel="001E3BD2" w:rsidRDefault="00982B77">
      <w:pPr>
        <w:pStyle w:val="TOC1"/>
        <w:tabs>
          <w:tab w:val="left" w:pos="420"/>
        </w:tabs>
        <w:rPr>
          <w:del w:id="253" w:author="Muhumed, Abdinasir" w:date="2019-04-28T16:17:00Z"/>
          <w:rFonts w:ascii="Calibri" w:hAnsi="Calibri"/>
          <w:b w:val="0"/>
          <w:szCs w:val="24"/>
        </w:rPr>
      </w:pPr>
      <w:del w:id="254" w:author="Muhumed, Abdinasir" w:date="2019-04-28T16:17:00Z">
        <w:r w:rsidDel="001E3BD2">
          <w:delText>6.</w:delText>
        </w:r>
        <w:r w:rsidRPr="00982B77" w:rsidDel="001E3BD2">
          <w:rPr>
            <w:rFonts w:ascii="Calibri" w:hAnsi="Calibri"/>
            <w:b w:val="0"/>
            <w:szCs w:val="24"/>
          </w:rPr>
          <w:tab/>
        </w:r>
        <w:r w:rsidDel="001E3BD2">
          <w:delText>Other Requirements</w:delText>
        </w:r>
        <w:r w:rsidDel="001E3BD2">
          <w:tab/>
          <w:delText>6</w:delText>
        </w:r>
      </w:del>
    </w:p>
    <w:p w:rsidR="00982B77" w:rsidRPr="00982B77" w:rsidDel="001E3BD2" w:rsidRDefault="00982B77">
      <w:pPr>
        <w:pStyle w:val="TOC1"/>
        <w:tabs>
          <w:tab w:val="left" w:pos="420"/>
        </w:tabs>
        <w:rPr>
          <w:del w:id="255" w:author="Muhumed, Abdinasir" w:date="2019-04-28T16:17:00Z"/>
          <w:rFonts w:ascii="Calibri" w:hAnsi="Calibri"/>
          <w:b w:val="0"/>
          <w:szCs w:val="24"/>
        </w:rPr>
      </w:pPr>
      <w:del w:id="256" w:author="Muhumed, Abdinasir" w:date="2019-04-28T16:17:00Z">
        <w:r w:rsidDel="001E3BD2">
          <w:delText>7.</w:delText>
        </w:r>
        <w:r w:rsidRPr="00982B77" w:rsidDel="001E3BD2">
          <w:rPr>
            <w:rFonts w:ascii="Calibri" w:hAnsi="Calibri"/>
            <w:b w:val="0"/>
            <w:szCs w:val="24"/>
          </w:rPr>
          <w:tab/>
        </w:r>
        <w:r w:rsidDel="001E3BD2">
          <w:delText>System Requirements Chart</w:delText>
        </w:r>
        <w:r w:rsidDel="001E3BD2">
          <w:tab/>
          <w:delText>6</w:delText>
        </w:r>
      </w:del>
    </w:p>
    <w:p w:rsidR="00982B77" w:rsidRPr="00982B77" w:rsidDel="001E3BD2" w:rsidRDefault="00982B77">
      <w:pPr>
        <w:pStyle w:val="TOC1"/>
        <w:rPr>
          <w:del w:id="257" w:author="Muhumed, Abdinasir" w:date="2019-04-28T16:17:00Z"/>
          <w:rFonts w:ascii="Calibri" w:hAnsi="Calibri"/>
          <w:b w:val="0"/>
          <w:szCs w:val="24"/>
        </w:rPr>
      </w:pPr>
      <w:del w:id="258" w:author="Muhumed, Abdinasir" w:date="2019-04-28T16:17:00Z">
        <w:r w:rsidDel="001E3BD2">
          <w:delText>Appendix A: Analysis Models</w:delText>
        </w:r>
        <w:r w:rsidDel="001E3BD2">
          <w:tab/>
          <w:delText>6</w:delText>
        </w:r>
      </w:del>
    </w:p>
    <w:p w:rsidR="00982B77" w:rsidRPr="00982B77" w:rsidDel="001E3BD2" w:rsidRDefault="00982B77">
      <w:pPr>
        <w:pStyle w:val="TOC1"/>
        <w:rPr>
          <w:del w:id="259" w:author="Muhumed, Abdinasir" w:date="2019-04-28T16:17:00Z"/>
          <w:rFonts w:ascii="Calibri" w:hAnsi="Calibri"/>
          <w:b w:val="0"/>
          <w:szCs w:val="24"/>
        </w:rPr>
      </w:pPr>
      <w:del w:id="260" w:author="Muhumed, Abdinasir" w:date="2019-04-28T16:17:00Z">
        <w:r w:rsidDel="001E3BD2">
          <w:delText>Appendix B: To Be Determined List</w:delText>
        </w:r>
        <w:r w:rsidDel="001E3BD2">
          <w:tab/>
          <w:delText>6</w:delText>
        </w:r>
      </w:del>
    </w:p>
    <w:p w:rsidR="00982B77" w:rsidRDefault="00982B77">
      <w:pPr>
        <w:rPr>
          <w:rFonts w:ascii="Times New Roman" w:hAnsi="Times New Roman"/>
          <w:b/>
        </w:rPr>
      </w:pPr>
      <w:r>
        <w:rPr>
          <w:rFonts w:ascii="Times New Roman" w:hAnsi="Times New Roman"/>
          <w:b/>
        </w:rPr>
        <w:fldChar w:fldCharType="end"/>
      </w:r>
    </w:p>
    <w:p w:rsidR="00982B77" w:rsidRDefault="00982B77">
      <w:pPr>
        <w:rPr>
          <w:rFonts w:ascii="Times New Roman" w:hAnsi="Times New Roman"/>
          <w:b/>
        </w:rPr>
      </w:pPr>
      <w:bookmarkStart w:id="261" w:name="_GoBack"/>
      <w:bookmarkEnd w:id="261"/>
    </w:p>
    <w:p w:rsidR="001E3BD2" w:rsidRDefault="001E3BD2">
      <w:pPr>
        <w:spacing w:line="240" w:lineRule="auto"/>
        <w:rPr>
          <w:ins w:id="262" w:author="Muhumed, Abdinasir" w:date="2019-04-28T16:18:00Z"/>
          <w:b/>
          <w:sz w:val="36"/>
        </w:rPr>
      </w:pPr>
      <w:ins w:id="263" w:author="Muhumed, Abdinasir" w:date="2019-04-28T16:18:00Z">
        <w:r>
          <w:br w:type="page"/>
        </w:r>
      </w:ins>
    </w:p>
    <w:p w:rsidR="00982B77" w:rsidRDefault="00982B77">
      <w:pPr>
        <w:pStyle w:val="TOCEntry"/>
      </w:pPr>
      <w:bookmarkStart w:id="264" w:name="_Toc7360828"/>
      <w:r>
        <w:lastRenderedPageBreak/>
        <w:t>Revision History</w:t>
      </w:r>
      <w:bookmarkEnd w:id="2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82B77">
        <w:tc>
          <w:tcPr>
            <w:tcW w:w="2160" w:type="dxa"/>
            <w:tcBorders>
              <w:top w:val="single" w:sz="12" w:space="0" w:color="auto"/>
              <w:bottom w:val="double" w:sz="12" w:space="0" w:color="auto"/>
            </w:tcBorders>
          </w:tcPr>
          <w:p w:rsidR="00982B77" w:rsidRDefault="00982B77">
            <w:pPr>
              <w:spacing w:before="40" w:after="40"/>
              <w:rPr>
                <w:b/>
              </w:rPr>
            </w:pPr>
            <w:r>
              <w:rPr>
                <w:b/>
              </w:rPr>
              <w:t>Name</w:t>
            </w:r>
          </w:p>
        </w:tc>
        <w:tc>
          <w:tcPr>
            <w:tcW w:w="1170" w:type="dxa"/>
            <w:tcBorders>
              <w:top w:val="single" w:sz="12" w:space="0" w:color="auto"/>
              <w:bottom w:val="double" w:sz="12" w:space="0" w:color="auto"/>
            </w:tcBorders>
          </w:tcPr>
          <w:p w:rsidR="00982B77" w:rsidRDefault="00982B77">
            <w:pPr>
              <w:spacing w:before="40" w:after="40"/>
              <w:rPr>
                <w:b/>
              </w:rPr>
            </w:pPr>
            <w:r>
              <w:rPr>
                <w:b/>
              </w:rPr>
              <w:t>Date</w:t>
            </w:r>
          </w:p>
        </w:tc>
        <w:tc>
          <w:tcPr>
            <w:tcW w:w="4954" w:type="dxa"/>
            <w:tcBorders>
              <w:top w:val="single" w:sz="12" w:space="0" w:color="auto"/>
              <w:bottom w:val="double" w:sz="12" w:space="0" w:color="auto"/>
            </w:tcBorders>
          </w:tcPr>
          <w:p w:rsidR="00982B77" w:rsidRDefault="00982B7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982B77" w:rsidRDefault="00982B77">
            <w:pPr>
              <w:spacing w:before="40" w:after="40"/>
              <w:rPr>
                <w:b/>
              </w:rPr>
            </w:pPr>
            <w:r>
              <w:rPr>
                <w:b/>
              </w:rPr>
              <w:t>Version</w:t>
            </w:r>
          </w:p>
        </w:tc>
      </w:tr>
      <w:tr w:rsidR="00982B77">
        <w:tc>
          <w:tcPr>
            <w:tcW w:w="2160" w:type="dxa"/>
            <w:tcBorders>
              <w:top w:val="nil"/>
            </w:tcBorders>
          </w:tcPr>
          <w:p w:rsidR="00982B77" w:rsidRDefault="00982B77">
            <w:pPr>
              <w:spacing w:before="40" w:after="40"/>
            </w:pPr>
            <w:r>
              <w:t>Person’s Name, not “Company X”. Multiple people are okay if they all worked on this version</w:t>
            </w:r>
          </w:p>
        </w:tc>
        <w:tc>
          <w:tcPr>
            <w:tcW w:w="1170" w:type="dxa"/>
            <w:tcBorders>
              <w:top w:val="nil"/>
            </w:tcBorders>
          </w:tcPr>
          <w:p w:rsidR="00982B77" w:rsidRDefault="00982B77">
            <w:pPr>
              <w:spacing w:before="40" w:after="40"/>
            </w:pPr>
          </w:p>
        </w:tc>
        <w:tc>
          <w:tcPr>
            <w:tcW w:w="4954" w:type="dxa"/>
            <w:tcBorders>
              <w:top w:val="nil"/>
            </w:tcBorders>
          </w:tcPr>
          <w:p w:rsidR="00982B77" w:rsidRDefault="00982B77">
            <w:pPr>
              <w:spacing w:before="40" w:after="40"/>
            </w:pPr>
          </w:p>
        </w:tc>
        <w:tc>
          <w:tcPr>
            <w:tcW w:w="1584" w:type="dxa"/>
            <w:tcBorders>
              <w:top w:val="nil"/>
            </w:tcBorders>
          </w:tcPr>
          <w:p w:rsidR="00982B77" w:rsidRDefault="00982B77">
            <w:pPr>
              <w:spacing w:before="40" w:after="40"/>
            </w:pPr>
          </w:p>
        </w:tc>
      </w:tr>
      <w:tr w:rsidR="00982B77">
        <w:tc>
          <w:tcPr>
            <w:tcW w:w="2160" w:type="dxa"/>
            <w:tcBorders>
              <w:bottom w:val="single" w:sz="12" w:space="0" w:color="auto"/>
            </w:tcBorders>
          </w:tcPr>
          <w:p w:rsidR="00982B77" w:rsidRDefault="00982B77">
            <w:pPr>
              <w:spacing w:before="40" w:after="40"/>
            </w:pPr>
          </w:p>
        </w:tc>
        <w:tc>
          <w:tcPr>
            <w:tcW w:w="1170" w:type="dxa"/>
            <w:tcBorders>
              <w:bottom w:val="single" w:sz="12" w:space="0" w:color="auto"/>
            </w:tcBorders>
          </w:tcPr>
          <w:p w:rsidR="00982B77" w:rsidRDefault="00982B77">
            <w:pPr>
              <w:spacing w:before="40" w:after="40"/>
            </w:pPr>
          </w:p>
        </w:tc>
        <w:tc>
          <w:tcPr>
            <w:tcW w:w="4954" w:type="dxa"/>
            <w:tcBorders>
              <w:bottom w:val="single" w:sz="12" w:space="0" w:color="auto"/>
            </w:tcBorders>
          </w:tcPr>
          <w:p w:rsidR="00982B77" w:rsidRDefault="00982B77">
            <w:pPr>
              <w:spacing w:before="40" w:after="40"/>
            </w:pPr>
          </w:p>
        </w:tc>
        <w:tc>
          <w:tcPr>
            <w:tcW w:w="1584" w:type="dxa"/>
            <w:tcBorders>
              <w:bottom w:val="single" w:sz="12" w:space="0" w:color="auto"/>
            </w:tcBorders>
          </w:tcPr>
          <w:p w:rsidR="00982B77" w:rsidRDefault="00982B77">
            <w:pPr>
              <w:spacing w:before="40" w:after="40"/>
            </w:pPr>
          </w:p>
        </w:tc>
      </w:tr>
    </w:tbl>
    <w:p w:rsidR="00982B77" w:rsidRDefault="00982B77">
      <w:pPr>
        <w:rPr>
          <w:b/>
        </w:rPr>
      </w:pPr>
    </w:p>
    <w:p w:rsidR="00982B77" w:rsidRDefault="00982B77"/>
    <w:p w:rsidR="00982B77" w:rsidRDefault="00982B77">
      <w:pPr>
        <w:sectPr w:rsidR="00982B77">
          <w:headerReference w:type="default" r:id="rId8"/>
          <w:footerReference w:type="default" r:id="rId9"/>
          <w:pgSz w:w="12240" w:h="15840" w:code="1"/>
          <w:pgMar w:top="1440" w:right="1440" w:bottom="1440" w:left="1440" w:header="720" w:footer="720" w:gutter="0"/>
          <w:pgNumType w:fmt="lowerRoman"/>
          <w:cols w:space="720"/>
        </w:sectPr>
      </w:pPr>
    </w:p>
    <w:p w:rsidR="00982B77" w:rsidRDefault="00982B77">
      <w:pPr>
        <w:pStyle w:val="Heading1"/>
      </w:pPr>
      <w:bookmarkStart w:id="267" w:name="_Toc439994665"/>
      <w:bookmarkStart w:id="268" w:name="_Toc7360829"/>
      <w:r>
        <w:lastRenderedPageBreak/>
        <w:t>Introduction</w:t>
      </w:r>
      <w:bookmarkEnd w:id="267"/>
      <w:bookmarkEnd w:id="268"/>
    </w:p>
    <w:p w:rsidR="00982B77" w:rsidRDefault="00982B77">
      <w:pPr>
        <w:pStyle w:val="Heading2"/>
      </w:pPr>
      <w:bookmarkStart w:id="269" w:name="_Toc439994667"/>
      <w:bookmarkStart w:id="270" w:name="_Toc7360830"/>
      <w:r>
        <w:t>Purpose</w:t>
      </w:r>
      <w:bookmarkEnd w:id="269"/>
      <w:bookmarkEnd w:id="270"/>
      <w:r>
        <w:t xml:space="preserve"> </w:t>
      </w:r>
    </w:p>
    <w:p w:rsidR="00982B77" w:rsidDel="005346C2" w:rsidRDefault="00982B77">
      <w:pPr>
        <w:pStyle w:val="template"/>
        <w:rPr>
          <w:del w:id="271" w:author="Julie Johannes-Frohliger" w:date="2019-04-15T17:23:00Z"/>
        </w:rPr>
      </w:pPr>
      <w:del w:id="272" w:author="Julie Johannes-Frohliger" w:date="2019-04-15T17:23:00Z">
        <w:r w:rsidDel="005346C2">
          <w:delText>&lt;Identify the product whose software requirements are specified in this document, including the revision or release number. Describe the scope of the product that is covered by this SRS, particularly if this SRS describes only part of the system or a single subsystem.&gt;</w:delText>
        </w:r>
      </w:del>
    </w:p>
    <w:p w:rsidR="00982B77" w:rsidDel="005346C2" w:rsidRDefault="00982B77">
      <w:pPr>
        <w:pStyle w:val="template"/>
        <w:rPr>
          <w:del w:id="273" w:author="Julie Johannes-Frohliger" w:date="2019-04-15T17:23:00Z"/>
        </w:rPr>
      </w:pPr>
    </w:p>
    <w:p w:rsidR="00982B77" w:rsidRDefault="00982B77">
      <w:pPr>
        <w:pStyle w:val="template"/>
      </w:pPr>
      <w:del w:id="274" w:author="Julie Johannes-Frohliger" w:date="2019-04-15T17:23:00Z">
        <w:r w:rsidDel="005346C2">
          <w:delText>This section describes the software very briefly, and notes if it is the whole system or part of a larger system. Very short</w:delText>
        </w:r>
      </w:del>
      <w:ins w:id="275" w:author="Julie Johannes-Frohliger" w:date="2019-04-15T17:23:00Z">
        <w:r w:rsidR="005346C2">
          <w:t>Minesweeper is a computer game where the user chooses a number of</w:t>
        </w:r>
      </w:ins>
      <w:ins w:id="276" w:author="Julie Johannes-Frohliger" w:date="2019-04-15T17:24:00Z">
        <w:r w:rsidR="005346C2">
          <w:t xml:space="preserve"> columns across, rows down and number of mines</w:t>
        </w:r>
      </w:ins>
      <w:r>
        <w:t>.</w:t>
      </w:r>
      <w:ins w:id="277" w:author="Julie Johannes-Frohliger" w:date="2019-04-15T17:24:00Z">
        <w:r w:rsidR="005346C2">
          <w:t xml:space="preserve">  The user is then able to select cells either by left clicking to reveal the cell value or </w:t>
        </w:r>
      </w:ins>
      <w:ins w:id="278" w:author="Julie Johannes-Frohliger" w:date="2019-04-15T17:25:00Z">
        <w:r w:rsidR="005346C2">
          <w:t>left clicking to flag as a mine.  The goal of the game is to reveal all the cells that are not mines and flag all the mines without revealing a mine.  If a mine is left-</w:t>
        </w:r>
        <w:proofErr w:type="gramStart"/>
        <w:r w:rsidR="005346C2">
          <w:t>clicked</w:t>
        </w:r>
        <w:proofErr w:type="gramEnd"/>
        <w:r w:rsidR="005346C2">
          <w:t xml:space="preserve"> the user loses the game.</w:t>
        </w:r>
      </w:ins>
      <w:ins w:id="279" w:author="Julie Johannes-Frohliger" w:date="2019-04-15T17:26:00Z">
        <w:r w:rsidR="005346C2">
          <w:t xml:space="preserve">  Cell values are based on how many mines touch the cell.</w:t>
        </w:r>
      </w:ins>
    </w:p>
    <w:p w:rsidR="00982B77" w:rsidRDefault="00982B77">
      <w:pPr>
        <w:pStyle w:val="Heading2"/>
      </w:pPr>
      <w:bookmarkStart w:id="280" w:name="_Toc439994672"/>
      <w:bookmarkStart w:id="281" w:name="_Toc7360831"/>
      <w:r>
        <w:t>References</w:t>
      </w:r>
      <w:bookmarkEnd w:id="280"/>
      <w:bookmarkEnd w:id="281"/>
    </w:p>
    <w:p w:rsidR="00982B77" w:rsidDel="005346C2" w:rsidRDefault="00982B77">
      <w:pPr>
        <w:pStyle w:val="template"/>
        <w:rPr>
          <w:del w:id="282" w:author="Julie Johannes-Frohliger" w:date="2019-04-15T17:27:00Z"/>
        </w:rPr>
      </w:pPr>
      <w:del w:id="283" w:author="Julie Johannes-Frohliger" w:date="2019-04-15T17:27:00Z">
        <w:r w:rsidDel="005346C2">
          <w:delTex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delText>
        </w:r>
      </w:del>
    </w:p>
    <w:p w:rsidR="00982B77" w:rsidDel="005346C2" w:rsidRDefault="00982B77">
      <w:pPr>
        <w:pStyle w:val="template"/>
        <w:rPr>
          <w:del w:id="284" w:author="Julie Johannes-Frohliger" w:date="2019-04-15T17:27:00Z"/>
        </w:rPr>
      </w:pPr>
    </w:p>
    <w:p w:rsidR="00982B77" w:rsidRDefault="00982B77">
      <w:pPr>
        <w:pStyle w:val="template"/>
      </w:pPr>
      <w:del w:id="285" w:author="Julie Johannes-Frohliger" w:date="2019-04-15T17:27:00Z">
        <w:r w:rsidDel="005346C2">
          <w:delText>Any external document, specifications? If not, say “</w:delText>
        </w:r>
      </w:del>
      <w:r>
        <w:t>None.</w:t>
      </w:r>
      <w:del w:id="286" w:author="Julie Johannes-Frohliger" w:date="2019-04-15T17:27:00Z">
        <w:r w:rsidDel="005346C2">
          <w:delText>”</w:delText>
        </w:r>
      </w:del>
    </w:p>
    <w:p w:rsidR="00982B77" w:rsidRDefault="00982B77">
      <w:pPr>
        <w:pStyle w:val="Heading1"/>
      </w:pPr>
      <w:bookmarkStart w:id="287" w:name="_Toc439994673"/>
      <w:bookmarkStart w:id="288" w:name="_Toc7360832"/>
      <w:r>
        <w:t>Overall Description</w:t>
      </w:r>
      <w:bookmarkEnd w:id="287"/>
      <w:bookmarkEnd w:id="288"/>
    </w:p>
    <w:p w:rsidR="00982B77" w:rsidRDefault="00982B77">
      <w:pPr>
        <w:pStyle w:val="Heading2"/>
      </w:pPr>
      <w:bookmarkStart w:id="289" w:name="_Toc439994676"/>
      <w:bookmarkStart w:id="290" w:name="_Toc7360833"/>
      <w:r>
        <w:t>User Classes and Characteristics</w:t>
      </w:r>
      <w:bookmarkEnd w:id="289"/>
      <w:bookmarkEnd w:id="290"/>
    </w:p>
    <w:p w:rsidR="00982B77" w:rsidDel="001E3BD2" w:rsidRDefault="00982B77">
      <w:pPr>
        <w:pStyle w:val="template"/>
        <w:rPr>
          <w:del w:id="291" w:author="Muhumed, Abdinasir" w:date="2019-04-28T16:14:00Z"/>
        </w:rPr>
      </w:pPr>
      <w:del w:id="292" w:author="Muhumed, Abdinasir" w:date="2019-04-28T16:14:00Z">
        <w:r w:rsidDel="001E3BD2">
          <w:delTex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delText>
        </w:r>
      </w:del>
    </w:p>
    <w:p w:rsidR="00982B77" w:rsidDel="001E3BD2" w:rsidRDefault="00982B77">
      <w:pPr>
        <w:pStyle w:val="template"/>
        <w:rPr>
          <w:del w:id="293" w:author="Muhumed, Abdinasir" w:date="2019-04-28T16:14:00Z"/>
        </w:rPr>
      </w:pPr>
    </w:p>
    <w:p w:rsidR="00982B77" w:rsidRDefault="00982B77">
      <w:pPr>
        <w:pStyle w:val="template"/>
      </w:pPr>
      <w:del w:id="294" w:author="Muhumed, Abdinasir" w:date="2019-04-28T16:14:00Z">
        <w:r w:rsidDel="001E3BD2">
          <w:delText>You must have at least two for CS421. This could be regular and administrator, power user, etc…</w:delText>
        </w:r>
      </w:del>
      <w:ins w:id="295" w:author="Muhumed, Abdinasir" w:date="2019-04-28T16:14:00Z">
        <w:r w:rsidR="001E3BD2">
          <w:t>None.</w:t>
        </w:r>
      </w:ins>
    </w:p>
    <w:p w:rsidR="00982B77" w:rsidRDefault="00982B77">
      <w:pPr>
        <w:pStyle w:val="Heading2"/>
      </w:pPr>
      <w:bookmarkStart w:id="296" w:name="_Toc439994677"/>
      <w:bookmarkStart w:id="297" w:name="_Toc7360834"/>
      <w:r>
        <w:t>Operating Environment</w:t>
      </w:r>
      <w:bookmarkEnd w:id="296"/>
      <w:bookmarkEnd w:id="297"/>
    </w:p>
    <w:p w:rsidR="00982B77" w:rsidDel="001E3BD2" w:rsidRDefault="00982B77">
      <w:pPr>
        <w:pStyle w:val="template"/>
        <w:rPr>
          <w:del w:id="298" w:author="Muhumed, Abdinasir" w:date="2019-04-28T16:14:00Z"/>
        </w:rPr>
      </w:pPr>
      <w:del w:id="299" w:author="Muhumed, Abdinasir" w:date="2019-04-28T16:14:00Z">
        <w:r w:rsidDel="001E3BD2">
          <w:delText>&lt;Describe the environment in which the software will operate, including the hardware platform, operating system and versions, and any other software components or applications with which it must peacefully coexist.&gt;</w:delText>
        </w:r>
      </w:del>
    </w:p>
    <w:p w:rsidR="00982B77" w:rsidDel="001E3BD2" w:rsidRDefault="00982B77">
      <w:pPr>
        <w:pStyle w:val="template"/>
        <w:rPr>
          <w:del w:id="300" w:author="Muhumed, Abdinasir" w:date="2019-04-28T16:14:00Z"/>
        </w:rPr>
      </w:pPr>
    </w:p>
    <w:p w:rsidR="00982B77" w:rsidDel="001E3BD2" w:rsidRDefault="00982B77">
      <w:pPr>
        <w:pStyle w:val="template"/>
        <w:rPr>
          <w:del w:id="301" w:author="Muhumed, Abdinasir" w:date="2019-04-28T16:14:00Z"/>
        </w:rPr>
      </w:pPr>
      <w:del w:id="302" w:author="Muhumed, Abdinasir" w:date="2019-04-28T16:14:00Z">
        <w:r w:rsidDel="001E3BD2">
          <w:delText>This should be short, and mainly include what types of environments you support. If it’s a web-based product, this is browsers and versions. (Don’t say “all browsers”. There are hundreds of web browsers… SPECIFICALLY list which ones you will support.)</w:delText>
        </w:r>
      </w:del>
    </w:p>
    <w:p w:rsidR="00982B77" w:rsidDel="001E3BD2" w:rsidRDefault="00982B77">
      <w:pPr>
        <w:pStyle w:val="template"/>
        <w:rPr>
          <w:del w:id="303" w:author="Muhumed, Abdinasir" w:date="2019-04-28T16:14:00Z"/>
        </w:rPr>
      </w:pPr>
    </w:p>
    <w:p w:rsidR="00982B77" w:rsidRDefault="00982B77">
      <w:pPr>
        <w:pStyle w:val="template"/>
      </w:pPr>
      <w:del w:id="304" w:author="Muhumed, Abdinasir" w:date="2019-04-28T16:14:00Z">
        <w:r w:rsidDel="001E3BD2">
          <w:delText>If it’s a (non-web) application, provide the environment: Windows Vista on a P4 100MHz and higher. Look at software specifications on the web, and see what they say.</w:delText>
        </w:r>
      </w:del>
      <w:ins w:id="305" w:author="Muhumed, Abdinasir" w:date="2019-04-28T16:14:00Z">
        <w:r w:rsidR="001E3BD2">
          <w:t>Windows XP or newer.</w:t>
        </w:r>
      </w:ins>
    </w:p>
    <w:p w:rsidR="00982B77" w:rsidRDefault="00982B77">
      <w:pPr>
        <w:pStyle w:val="Heading2"/>
      </w:pPr>
      <w:bookmarkStart w:id="306" w:name="_Toc439994678"/>
      <w:bookmarkStart w:id="307" w:name="_Toc7360835"/>
      <w:r>
        <w:t>Design and Implementation Constraints</w:t>
      </w:r>
      <w:bookmarkEnd w:id="306"/>
      <w:bookmarkEnd w:id="307"/>
    </w:p>
    <w:p w:rsidR="00982B77" w:rsidDel="00A244FF" w:rsidRDefault="00982B77">
      <w:pPr>
        <w:pStyle w:val="template"/>
        <w:rPr>
          <w:del w:id="308" w:author="Muhumed, Abdinasir" w:date="2019-04-28T15:54:00Z"/>
        </w:rPr>
      </w:pPr>
      <w:del w:id="309" w:author="Muhumed, Abdinasir" w:date="2019-04-28T15:54:00Z">
        <w:r w:rsidDel="00A244FF">
          <w:delTex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delText>
        </w:r>
      </w:del>
    </w:p>
    <w:p w:rsidR="00982B77" w:rsidDel="00A244FF" w:rsidRDefault="00982B77">
      <w:pPr>
        <w:pStyle w:val="template"/>
        <w:rPr>
          <w:del w:id="310" w:author="Muhumed, Abdinasir" w:date="2019-04-28T15:54:00Z"/>
        </w:rPr>
      </w:pPr>
    </w:p>
    <w:p w:rsidR="00982B77" w:rsidRDefault="00982B77">
      <w:pPr>
        <w:pStyle w:val="template"/>
      </w:pPr>
      <w:bookmarkStart w:id="311" w:name="_Toc439994679"/>
      <w:del w:id="312" w:author="Muhumed, Abdinasir" w:date="2019-04-28T15:54:00Z">
        <w:r w:rsidDel="00A244FF">
          <w:delText>You may have some or None. Think about it though, if you write “none”, but it is obvious you should have some, I will deduct points!</w:delText>
        </w:r>
      </w:del>
      <w:ins w:id="313" w:author="Muhumed, Abdinasir" w:date="2019-04-28T15:54:00Z">
        <w:r w:rsidR="00A244FF">
          <w:t>None.</w:t>
        </w:r>
      </w:ins>
    </w:p>
    <w:p w:rsidR="00982B77" w:rsidRDefault="00982B77">
      <w:pPr>
        <w:pStyle w:val="Heading2"/>
      </w:pPr>
      <w:bookmarkStart w:id="314" w:name="_Toc439994680"/>
      <w:bookmarkStart w:id="315" w:name="_Toc7360836"/>
      <w:bookmarkEnd w:id="311"/>
      <w:r>
        <w:t>Assumptions and Dependencies</w:t>
      </w:r>
      <w:bookmarkEnd w:id="314"/>
      <w:bookmarkEnd w:id="315"/>
    </w:p>
    <w:p w:rsidR="00982B77" w:rsidDel="00A244FF" w:rsidRDefault="00982B77">
      <w:pPr>
        <w:pStyle w:val="template"/>
        <w:rPr>
          <w:del w:id="316" w:author="Muhumed, Abdinasir" w:date="2019-04-28T15:54:00Z"/>
        </w:rPr>
      </w:pPr>
      <w:del w:id="317" w:author="Muhumed, Abdinasir" w:date="2019-04-28T15:54:00Z">
        <w:r w:rsidDel="00A244FF">
          <w:delTex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delText>
        </w:r>
      </w:del>
    </w:p>
    <w:p w:rsidR="00982B77" w:rsidDel="00A244FF" w:rsidRDefault="00982B77">
      <w:pPr>
        <w:pStyle w:val="template"/>
        <w:rPr>
          <w:del w:id="318" w:author="Muhumed, Abdinasir" w:date="2019-04-28T15:54:00Z"/>
        </w:rPr>
      </w:pPr>
    </w:p>
    <w:p w:rsidR="00982B77" w:rsidRDefault="00982B77">
      <w:pPr>
        <w:pStyle w:val="template"/>
      </w:pPr>
      <w:del w:id="319" w:author="Muhumed, Abdinasir" w:date="2019-04-28T15:54:00Z">
        <w:r w:rsidDel="00A244FF">
          <w:delText>You may have some or None. Think about it though, if you write “none”, but it is obvious you should have some, I will deduct points!</w:delText>
        </w:r>
      </w:del>
      <w:ins w:id="320" w:author="Muhumed, Abdinasir" w:date="2019-04-28T15:54:00Z">
        <w:r w:rsidR="00A244FF">
          <w:t>None.</w:t>
        </w:r>
      </w:ins>
    </w:p>
    <w:p w:rsidR="00982B77" w:rsidRDefault="00982B77">
      <w:pPr>
        <w:pStyle w:val="Heading1"/>
      </w:pPr>
      <w:bookmarkStart w:id="321" w:name="_Toc439994682"/>
      <w:bookmarkStart w:id="322" w:name="_Toc7360837"/>
      <w:r>
        <w:t>External Interface Requirements</w:t>
      </w:r>
      <w:bookmarkEnd w:id="321"/>
      <w:bookmarkEnd w:id="322"/>
    </w:p>
    <w:p w:rsidR="005B0B1D" w:rsidRDefault="005B0B1D">
      <w:pPr>
        <w:pStyle w:val="Heading2"/>
      </w:pPr>
      <w:bookmarkStart w:id="323" w:name="_Toc7360838"/>
      <w:r>
        <w:t>User Interfaces</w:t>
      </w:r>
      <w:bookmarkEnd w:id="323"/>
    </w:p>
    <w:p w:rsidR="005B0B1D" w:rsidDel="001E3BD2" w:rsidRDefault="005B0B1D">
      <w:pPr>
        <w:pStyle w:val="template"/>
        <w:rPr>
          <w:del w:id="324" w:author="Muhumed, Abdinasir" w:date="2019-04-28T16:13:00Z"/>
        </w:rPr>
      </w:pPr>
      <w:del w:id="325" w:author="Muhumed, Abdinasir" w:date="2019-04-28T16:13:00Z">
        <w:r w:rsidDel="001E3BD2">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p>
    <w:p w:rsidR="005B0B1D" w:rsidDel="001E3BD2" w:rsidRDefault="005B0B1D">
      <w:pPr>
        <w:pStyle w:val="template"/>
        <w:rPr>
          <w:del w:id="326" w:author="Muhumed, Abdinasir" w:date="2019-04-28T16:13:00Z"/>
        </w:rPr>
      </w:pPr>
    </w:p>
    <w:p w:rsidR="005B0B1D" w:rsidDel="001E3BD2" w:rsidRDefault="005B0B1D">
      <w:pPr>
        <w:pStyle w:val="template"/>
        <w:rPr>
          <w:del w:id="327" w:author="Muhumed, Abdinasir" w:date="2019-04-28T16:13:00Z"/>
        </w:rPr>
      </w:pPr>
      <w:del w:id="328" w:author="Muhumed, Abdinasir" w:date="2019-04-28T16:13:00Z">
        <w:r w:rsidDel="001E3BD2">
          <w:delText>Think about this in terms of standards, not specific features. For example,</w:delText>
        </w:r>
      </w:del>
    </w:p>
    <w:p w:rsidR="005B0B1D" w:rsidRDefault="005B0B1D" w:rsidP="001E3BD2">
      <w:pPr>
        <w:pStyle w:val="template"/>
        <w:pPrChange w:id="329" w:author="Muhumed, Abdinasir" w:date="2019-04-28T16:13:00Z">
          <w:pPr>
            <w:pStyle w:val="template"/>
            <w:numPr>
              <w:numId w:val="2"/>
            </w:numPr>
            <w:tabs>
              <w:tab w:val="num" w:pos="720"/>
            </w:tabs>
            <w:ind w:left="720" w:hanging="360"/>
          </w:pPr>
        </w:pPrChange>
      </w:pPr>
      <w:r>
        <w:t xml:space="preserve">all </w:t>
      </w:r>
      <w:ins w:id="330" w:author="Muhumed, Abdinasir" w:date="2019-04-28T15:55:00Z">
        <w:r w:rsidR="00A244FF">
          <w:t>clickable</w:t>
        </w:r>
      </w:ins>
      <w:ins w:id="331" w:author="Muhumed, Abdinasir" w:date="2019-04-28T15:56:00Z">
        <w:r w:rsidR="00A244FF">
          <w:t xml:space="preserve"> </w:t>
        </w:r>
      </w:ins>
      <w:r>
        <w:t>buttons will</w:t>
      </w:r>
      <w:ins w:id="332" w:author="Muhumed, Abdinasir" w:date="2019-04-28T15:55:00Z">
        <w:r w:rsidR="00A244FF">
          <w:t xml:space="preserve"> be grey with</w:t>
        </w:r>
      </w:ins>
      <w:del w:id="333" w:author="Muhumed, Abdinasir" w:date="2019-04-28T15:55:00Z">
        <w:r w:rsidDel="00A244FF">
          <w:delText xml:space="preserve"> have</w:delText>
        </w:r>
      </w:del>
      <w:r>
        <w:t xml:space="preserve"> </w:t>
      </w:r>
      <w:ins w:id="334" w:author="Muhumed, Abdinasir" w:date="2019-04-28T15:55:00Z">
        <w:r w:rsidR="00A244FF">
          <w:t>the default</w:t>
        </w:r>
      </w:ins>
      <w:del w:id="335" w:author="Muhumed, Abdinasir" w:date="2019-04-28T15:55:00Z">
        <w:r w:rsidDel="00A244FF">
          <w:delText>a black</w:delText>
        </w:r>
      </w:del>
      <w:r>
        <w:t xml:space="preserve"> border</w:t>
      </w:r>
    </w:p>
    <w:p w:rsidR="005B0B1D" w:rsidRDefault="005B0B1D" w:rsidP="005B0B1D">
      <w:pPr>
        <w:pStyle w:val="template"/>
        <w:numPr>
          <w:ilvl w:val="0"/>
          <w:numId w:val="2"/>
        </w:numPr>
        <w:rPr>
          <w:ins w:id="336" w:author="Muhumed, Abdinasir" w:date="2019-04-28T15:56:00Z"/>
        </w:rPr>
      </w:pPr>
      <w:r>
        <w:t>all fonts will be Arial</w:t>
      </w:r>
    </w:p>
    <w:p w:rsidR="00A244FF" w:rsidRDefault="00A244FF" w:rsidP="005B0B1D">
      <w:pPr>
        <w:pStyle w:val="template"/>
        <w:numPr>
          <w:ilvl w:val="0"/>
          <w:numId w:val="2"/>
        </w:numPr>
        <w:rPr>
          <w:ins w:id="337" w:author="Muhumed, Abdinasir" w:date="2019-04-28T15:57:00Z"/>
        </w:rPr>
      </w:pPr>
      <w:ins w:id="338" w:author="Muhumed, Abdinasir" w:date="2019-04-28T15:56:00Z">
        <w:r>
          <w:t xml:space="preserve">buttons “disabled” will be </w:t>
        </w:r>
      </w:ins>
      <w:ins w:id="339" w:author="Muhumed, Abdinasir" w:date="2019-04-28T15:57:00Z">
        <w:r>
          <w:t>yellow</w:t>
        </w:r>
      </w:ins>
    </w:p>
    <w:p w:rsidR="00A244FF" w:rsidRDefault="00A244FF" w:rsidP="005B0B1D">
      <w:pPr>
        <w:pStyle w:val="template"/>
        <w:numPr>
          <w:ilvl w:val="0"/>
          <w:numId w:val="2"/>
        </w:numPr>
        <w:rPr>
          <w:ins w:id="340" w:author="Muhumed, Abdinasir" w:date="2019-04-28T15:57:00Z"/>
        </w:rPr>
      </w:pPr>
      <w:ins w:id="341" w:author="Muhumed, Abdinasir" w:date="2019-04-28T15:57:00Z">
        <w:r>
          <w:t>mines have an image of a mine</w:t>
        </w:r>
      </w:ins>
    </w:p>
    <w:p w:rsidR="00A244FF" w:rsidRDefault="000E55E3" w:rsidP="005B0B1D">
      <w:pPr>
        <w:pStyle w:val="template"/>
        <w:numPr>
          <w:ilvl w:val="0"/>
          <w:numId w:val="2"/>
        </w:numPr>
        <w:rPr>
          <w:ins w:id="342" w:author="Muhumed, Abdinasir" w:date="2019-04-28T16:06:00Z"/>
        </w:rPr>
      </w:pPr>
      <w:ins w:id="343" w:author="Muhumed, Abdinasir" w:date="2019-04-28T16:09:00Z">
        <w:r>
          <w:rPr>
            <w:noProof/>
          </w:rPr>
          <w:lastRenderedPageBreak/>
          <w:drawing>
            <wp:anchor distT="0" distB="0" distL="114300" distR="114300" simplePos="0" relativeHeight="251657215" behindDoc="0" locked="0" layoutInCell="1" allowOverlap="1" wp14:anchorId="17920DF6">
              <wp:simplePos x="0" y="0"/>
              <wp:positionH relativeFrom="column">
                <wp:posOffset>3529265</wp:posOffset>
              </wp:positionH>
              <wp:positionV relativeFrom="paragraph">
                <wp:posOffset>209109</wp:posOffset>
              </wp:positionV>
              <wp:extent cx="2019300" cy="24479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2447925"/>
                      </a:xfrm>
                      <a:prstGeom prst="rect">
                        <a:avLst/>
                      </a:prstGeom>
                    </pic:spPr>
                  </pic:pic>
                </a:graphicData>
              </a:graphic>
              <wp14:sizeRelH relativeFrom="page">
                <wp14:pctWidth>0</wp14:pctWidth>
              </wp14:sizeRelH>
              <wp14:sizeRelV relativeFrom="page">
                <wp14:pctHeight>0</wp14:pctHeight>
              </wp14:sizeRelV>
            </wp:anchor>
          </w:drawing>
        </w:r>
      </w:ins>
      <w:ins w:id="344" w:author="Muhumed, Abdinasir" w:date="2019-04-28T16:04:00Z">
        <w:r>
          <w:rPr>
            <w:noProof/>
          </w:rPr>
          <mc:AlternateContent>
            <mc:Choice Requires="wps">
              <w:drawing>
                <wp:anchor distT="0" distB="0" distL="114300" distR="114300" simplePos="0" relativeHeight="251666432" behindDoc="0" locked="0" layoutInCell="1" allowOverlap="1" wp14:anchorId="751DEF06" wp14:editId="1867B08B">
                  <wp:simplePos x="0" y="0"/>
                  <wp:positionH relativeFrom="column">
                    <wp:posOffset>3562427</wp:posOffset>
                  </wp:positionH>
                  <wp:positionV relativeFrom="paragraph">
                    <wp:posOffset>2141350</wp:posOffset>
                  </wp:positionV>
                  <wp:extent cx="1917441" cy="317240"/>
                  <wp:effectExtent l="38100" t="38100" r="45085" b="45085"/>
                  <wp:wrapNone/>
                  <wp:docPr id="7" name="Rectangle 7"/>
                  <wp:cNvGraphicFramePr/>
                  <a:graphic xmlns:a="http://schemas.openxmlformats.org/drawingml/2006/main">
                    <a:graphicData uri="http://schemas.microsoft.com/office/word/2010/wordprocessingShape">
                      <wps:wsp>
                        <wps:cNvSpPr/>
                        <wps:spPr>
                          <a:xfrm>
                            <a:off x="0" y="0"/>
                            <a:ext cx="1917441" cy="317240"/>
                          </a:xfrm>
                          <a:prstGeom prst="rect">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86B3" id="Rectangle 7" o:spid="_x0000_s1026" style="position:absolute;margin-left:280.5pt;margin-top:168.6pt;width:151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" filled="f" strokecolor="#7030a0" strokeweight="6pt"/>
              </w:pict>
            </mc:Fallback>
          </mc:AlternateContent>
        </w:r>
        <w:r>
          <w:rPr>
            <w:noProof/>
          </w:rPr>
          <mc:AlternateContent>
            <mc:Choice Requires="wps">
              <w:drawing>
                <wp:anchor distT="0" distB="0" distL="114300" distR="114300" simplePos="0" relativeHeight="251664384" behindDoc="0" locked="0" layoutInCell="1" allowOverlap="1" wp14:anchorId="751DEF06" wp14:editId="1867B08B">
                  <wp:simplePos x="0" y="0"/>
                  <wp:positionH relativeFrom="column">
                    <wp:posOffset>3585754</wp:posOffset>
                  </wp:positionH>
                  <wp:positionV relativeFrom="paragraph">
                    <wp:posOffset>475835</wp:posOffset>
                  </wp:positionV>
                  <wp:extent cx="1870788" cy="1590870"/>
                  <wp:effectExtent l="38100" t="38100" r="34290" b="47625"/>
                  <wp:wrapNone/>
                  <wp:docPr id="6" name="Rectangle 6"/>
                  <wp:cNvGraphicFramePr/>
                  <a:graphic xmlns:a="http://schemas.openxmlformats.org/drawingml/2006/main">
                    <a:graphicData uri="http://schemas.microsoft.com/office/word/2010/wordprocessingShape">
                      <wps:wsp>
                        <wps:cNvSpPr/>
                        <wps:spPr>
                          <a:xfrm>
                            <a:off x="0" y="0"/>
                            <a:ext cx="1870788" cy="1590870"/>
                          </a:xfrm>
                          <a:prstGeom prst="rect">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8DD91" id="Rectangle 6" o:spid="_x0000_s1026" style="position:absolute;margin-left:282.35pt;margin-top:37.45pt;width:147.3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" filled="f" strokecolor="yellow" strokeweight="6pt"/>
              </w:pict>
            </mc:Fallback>
          </mc:AlternateContent>
        </w:r>
      </w:ins>
      <w:ins w:id="345" w:author="Muhumed, Abdinasir" w:date="2019-04-28T16:03:00Z">
        <w:r>
          <w:rPr>
            <w:noProof/>
          </w:rPr>
          <mc:AlternateContent>
            <mc:Choice Requires="wps">
              <w:drawing>
                <wp:anchor distT="0" distB="0" distL="114300" distR="114300" simplePos="0" relativeHeight="251662336" behindDoc="0" locked="0" layoutInCell="1" allowOverlap="1" wp14:anchorId="751DEF06" wp14:editId="1867B08B">
                  <wp:simplePos x="0" y="0"/>
                  <wp:positionH relativeFrom="column">
                    <wp:posOffset>3576424</wp:posOffset>
                  </wp:positionH>
                  <wp:positionV relativeFrom="paragraph">
                    <wp:posOffset>270563</wp:posOffset>
                  </wp:positionV>
                  <wp:extent cx="1875453" cy="172616"/>
                  <wp:effectExtent l="38100" t="38100" r="29845" b="37465"/>
                  <wp:wrapNone/>
                  <wp:docPr id="5" name="Rectangle 5"/>
                  <wp:cNvGraphicFramePr/>
                  <a:graphic xmlns:a="http://schemas.openxmlformats.org/drawingml/2006/main">
                    <a:graphicData uri="http://schemas.microsoft.com/office/word/2010/wordprocessingShape">
                      <wps:wsp>
                        <wps:cNvSpPr/>
                        <wps:spPr>
                          <a:xfrm>
                            <a:off x="0" y="0"/>
                            <a:ext cx="1875453" cy="172616"/>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0CB6D" id="Rectangle 5" o:spid="_x0000_s1026" style="position:absolute;margin-left:281.6pt;margin-top:21.3pt;width:147.6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" filled="f" strokecolor="red" strokeweight="6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1359950</wp:posOffset>
                  </wp:positionH>
                  <wp:positionV relativeFrom="paragraph">
                    <wp:posOffset>680603</wp:posOffset>
                  </wp:positionV>
                  <wp:extent cx="611155" cy="1129004"/>
                  <wp:effectExtent l="38100" t="38100" r="36830" b="33655"/>
                  <wp:wrapNone/>
                  <wp:docPr id="4" name="Rectangle 4"/>
                  <wp:cNvGraphicFramePr/>
                  <a:graphic xmlns:a="http://schemas.openxmlformats.org/drawingml/2006/main">
                    <a:graphicData uri="http://schemas.microsoft.com/office/word/2010/wordprocessingShape">
                      <wps:wsp>
                        <wps:cNvSpPr/>
                        <wps:spPr>
                          <a:xfrm>
                            <a:off x="0" y="0"/>
                            <a:ext cx="611155" cy="112900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44439" id="Rectangle 4" o:spid="_x0000_s1026" style="position:absolute;margin-left:107.1pt;margin-top:53.6pt;width:48.1pt;height:8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" filled="f" strokecolor="#1f3763 [1604]" strokeweight="6pt"/>
              </w:pict>
            </mc:Fallback>
          </mc:AlternateContent>
        </w:r>
      </w:ins>
      <w:ins w:id="346" w:author="Muhumed, Abdinasir" w:date="2019-04-28T15:58:00Z">
        <w:r w:rsidR="00A244FF">
          <w:rPr>
            <w:noProof/>
          </w:rPr>
          <w:drawing>
            <wp:anchor distT="0" distB="0" distL="114300" distR="114300" simplePos="0" relativeHeight="251658240" behindDoc="1" locked="0" layoutInCell="1" allowOverlap="1" wp14:anchorId="2DBC0C18">
              <wp:simplePos x="0" y="0"/>
              <wp:positionH relativeFrom="column">
                <wp:posOffset>455295</wp:posOffset>
              </wp:positionH>
              <wp:positionV relativeFrom="paragraph">
                <wp:posOffset>191135</wp:posOffset>
              </wp:positionV>
              <wp:extent cx="2427605" cy="2446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7605" cy="2446020"/>
                      </a:xfrm>
                      <a:prstGeom prst="rect">
                        <a:avLst/>
                      </a:prstGeom>
                    </pic:spPr>
                  </pic:pic>
                </a:graphicData>
              </a:graphic>
              <wp14:sizeRelH relativeFrom="margin">
                <wp14:pctWidth>0</wp14:pctWidth>
              </wp14:sizeRelH>
              <wp14:sizeRelV relativeFrom="margin">
                <wp14:pctHeight>0</wp14:pctHeight>
              </wp14:sizeRelV>
            </wp:anchor>
          </w:drawing>
        </w:r>
      </w:ins>
      <w:ins w:id="347" w:author="Muhumed, Abdinasir" w:date="2019-04-28T15:57:00Z">
        <w:r w:rsidR="00A244FF">
          <w:t>flagged buttons have an image of a flag</w:t>
        </w:r>
      </w:ins>
    </w:p>
    <w:p w:rsidR="000E55E3" w:rsidRDefault="000E55E3" w:rsidP="000E55E3">
      <w:pPr>
        <w:pStyle w:val="template"/>
        <w:ind w:left="720"/>
        <w:pPrChange w:id="348" w:author="Muhumed, Abdinasir" w:date="2019-04-28T16:06:00Z">
          <w:pPr>
            <w:pStyle w:val="template"/>
            <w:numPr>
              <w:numId w:val="2"/>
            </w:numPr>
            <w:tabs>
              <w:tab w:val="num" w:pos="720"/>
            </w:tabs>
            <w:ind w:left="720" w:hanging="360"/>
          </w:pPr>
        </w:pPrChange>
      </w:pPr>
    </w:p>
    <w:p w:rsidR="005B0B1D" w:rsidRDefault="000E55E3" w:rsidP="000E55E3">
      <w:pPr>
        <w:pStyle w:val="template"/>
        <w:numPr>
          <w:ilvl w:val="0"/>
          <w:numId w:val="2"/>
        </w:numPr>
        <w:rPr>
          <w:ins w:id="349" w:author="Muhumed, Abdinasir" w:date="2019-04-28T16:06:00Z"/>
        </w:rPr>
      </w:pPr>
      <w:ins w:id="350" w:author="Muhumed, Abdinasir" w:date="2019-04-28T16:05:00Z">
        <w:r>
          <w:rPr>
            <w:noProof/>
          </w:rPr>
          <mc:AlternateContent>
            <mc:Choice Requires="wps">
              <w:drawing>
                <wp:anchor distT="0" distB="0" distL="114300" distR="114300" simplePos="0" relativeHeight="251668480" behindDoc="0" locked="0" layoutInCell="1" allowOverlap="1" wp14:anchorId="3F7D7894" wp14:editId="4B878D79">
                  <wp:simplePos x="0" y="0"/>
                  <wp:positionH relativeFrom="column">
                    <wp:posOffset>496195</wp:posOffset>
                  </wp:positionH>
                  <wp:positionV relativeFrom="paragraph">
                    <wp:posOffset>42636</wp:posOffset>
                  </wp:positionV>
                  <wp:extent cx="265637" cy="45719"/>
                  <wp:effectExtent l="38100" t="38100" r="39370" b="31115"/>
                  <wp:wrapNone/>
                  <wp:docPr id="8" name="Rectangle 8"/>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58C8" id="Rectangle 8" o:spid="_x0000_s1026" style="position:absolute;margin-left:39.05pt;margin-top:3.35pt;width:20.9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" filled="f" strokecolor="#1f3763 [1604]" strokeweight="6pt"/>
              </w:pict>
            </mc:Fallback>
          </mc:AlternateContent>
        </w:r>
      </w:ins>
      <w:ins w:id="351" w:author="Muhumed, Abdinasir" w:date="2019-04-28T16:06:00Z">
        <w:r>
          <w:t xml:space="preserve">           </w:t>
        </w:r>
      </w:ins>
      <w:del w:id="352" w:author="Muhumed, Abdinasir" w:date="2019-04-28T16:08:00Z">
        <w:r w:rsidR="005B0B1D" w:rsidDel="000E55E3">
          <w:delText>Draw a screen template showing “main area”, “menu here”, “status bar” and describe each component. If you have multiple screen layouts depending on the user’s current task/settings, describe them</w:delText>
        </w:r>
      </w:del>
      <w:ins w:id="353" w:author="Muhumed, Abdinasir" w:date="2019-04-28T16:08:00Z">
        <w:r>
          <w:t>Game Options user input</w:t>
        </w:r>
      </w:ins>
      <w:ins w:id="354" w:author="Muhumed, Abdinasir" w:date="2019-04-28T16:12:00Z">
        <w:r w:rsidR="001E3BD2">
          <w:t xml:space="preserve"> form:</w:t>
        </w:r>
      </w:ins>
      <w:ins w:id="355" w:author="Muhumed, Abdinasir" w:date="2019-04-28T16:08:00Z">
        <w:r>
          <w:t xml:space="preserve"> includ</w:t>
        </w:r>
      </w:ins>
      <w:ins w:id="356" w:author="Muhumed, Abdinasir" w:date="2019-04-28T16:13:00Z">
        <w:r w:rsidR="001E3BD2">
          <w:t>es</w:t>
        </w:r>
      </w:ins>
      <w:ins w:id="357" w:author="Muhumed, Abdinasir" w:date="2019-04-28T16:08:00Z">
        <w:r>
          <w:t xml:space="preserve"> number of columns across, rows down and number of mines</w:t>
        </w:r>
      </w:ins>
    </w:p>
    <w:p w:rsidR="000E55E3" w:rsidRDefault="000E55E3" w:rsidP="000E55E3">
      <w:pPr>
        <w:pStyle w:val="template"/>
        <w:numPr>
          <w:ilvl w:val="0"/>
          <w:numId w:val="2"/>
        </w:numPr>
        <w:rPr>
          <w:ins w:id="358" w:author="Muhumed, Abdinasir" w:date="2019-04-28T16:07:00Z"/>
        </w:rPr>
      </w:pPr>
      <w:ins w:id="359" w:author="Muhumed, Abdinasir" w:date="2019-04-28T16:07:00Z">
        <w:r>
          <w:rPr>
            <w:noProof/>
          </w:rPr>
          <mc:AlternateContent>
            <mc:Choice Requires="wps">
              <w:drawing>
                <wp:anchor distT="0" distB="0" distL="114300" distR="114300" simplePos="0" relativeHeight="251670528" behindDoc="0" locked="0" layoutInCell="1" allowOverlap="1" wp14:anchorId="5EF27CA2" wp14:editId="17A445DF">
                  <wp:simplePos x="0" y="0"/>
                  <wp:positionH relativeFrom="column">
                    <wp:posOffset>494522</wp:posOffset>
                  </wp:positionH>
                  <wp:positionV relativeFrom="paragraph">
                    <wp:posOffset>42130</wp:posOffset>
                  </wp:positionV>
                  <wp:extent cx="265637" cy="45719"/>
                  <wp:effectExtent l="38100" t="38100" r="39370" b="31115"/>
                  <wp:wrapNone/>
                  <wp:docPr id="9" name="Rectangle 9"/>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A3E6" id="Rectangle 9" o:spid="_x0000_s1026" style="position:absolute;margin-left:38.95pt;margin-top:3.3pt;width:20.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" filled="f" strokecolor="red" strokeweight="6pt"/>
              </w:pict>
            </mc:Fallback>
          </mc:AlternateContent>
        </w:r>
        <w:r>
          <w:t xml:space="preserve">         </w:t>
        </w:r>
      </w:ins>
      <w:ins w:id="360" w:author="Muhumed, Abdinasir" w:date="2019-04-28T16:08:00Z">
        <w:r>
          <w:t xml:space="preserve">Status Bar: includes the number of flags placed, the timer and the </w:t>
        </w:r>
      </w:ins>
      <w:ins w:id="361" w:author="Muhumed, Abdinasir" w:date="2019-04-28T16:10:00Z">
        <w:r>
          <w:t>smiley face to check the board (ending the game)</w:t>
        </w:r>
      </w:ins>
    </w:p>
    <w:p w:rsidR="000E55E3" w:rsidRDefault="000E55E3" w:rsidP="000E55E3">
      <w:pPr>
        <w:pStyle w:val="template"/>
        <w:numPr>
          <w:ilvl w:val="0"/>
          <w:numId w:val="2"/>
        </w:numPr>
        <w:rPr>
          <w:ins w:id="362" w:author="Muhumed, Abdinasir" w:date="2019-04-28T16:07:00Z"/>
        </w:rPr>
      </w:pPr>
      <w:ins w:id="363" w:author="Muhumed, Abdinasir" w:date="2019-04-28T16:07:00Z">
        <w:r>
          <w:rPr>
            <w:noProof/>
          </w:rPr>
          <mc:AlternateContent>
            <mc:Choice Requires="wps">
              <w:drawing>
                <wp:anchor distT="0" distB="0" distL="114300" distR="114300" simplePos="0" relativeHeight="251672576" behindDoc="0" locked="0" layoutInCell="1" allowOverlap="1" wp14:anchorId="0558A731" wp14:editId="3512AE2F">
                  <wp:simplePos x="0" y="0"/>
                  <wp:positionH relativeFrom="column">
                    <wp:posOffset>494522</wp:posOffset>
                  </wp:positionH>
                  <wp:positionV relativeFrom="paragraph">
                    <wp:posOffset>42130</wp:posOffset>
                  </wp:positionV>
                  <wp:extent cx="265637" cy="45719"/>
                  <wp:effectExtent l="38100" t="38100" r="39370" b="31115"/>
                  <wp:wrapNone/>
                  <wp:docPr id="10" name="Rectangle 10"/>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0381D" id="Rectangle 10" o:spid="_x0000_s1026" style="position:absolute;margin-left:38.95pt;margin-top:3.3pt;width:20.9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" filled="f" strokecolor="yellow" strokeweight="6pt"/>
              </w:pict>
            </mc:Fallback>
          </mc:AlternateContent>
        </w:r>
        <w:r>
          <w:t xml:space="preserve">        </w:t>
        </w:r>
      </w:ins>
      <w:ins w:id="364" w:author="Muhumed, Abdinasir" w:date="2019-04-28T16:10:00Z">
        <w:r>
          <w:t xml:space="preserve"> Game board Grid: includes the mine field </w:t>
        </w:r>
      </w:ins>
      <w:ins w:id="365" w:author="Muhumed, Abdinasir" w:date="2019-04-28T16:11:00Z">
        <w:r>
          <w:t xml:space="preserve">with a button on each </w:t>
        </w:r>
        <w:r w:rsidR="001E3BD2">
          <w:t>space. Reveals number of mines touching the space, the flag, if user flags it or the mine if applicable.</w:t>
        </w:r>
      </w:ins>
    </w:p>
    <w:p w:rsidR="000E55E3" w:rsidRDefault="000E55E3" w:rsidP="000E55E3">
      <w:pPr>
        <w:pStyle w:val="template"/>
        <w:numPr>
          <w:ilvl w:val="0"/>
          <w:numId w:val="2"/>
        </w:numPr>
        <w:rPr>
          <w:ins w:id="366" w:author="Muhumed, Abdinasir" w:date="2019-04-28T16:07:00Z"/>
        </w:rPr>
      </w:pPr>
      <w:ins w:id="367" w:author="Muhumed, Abdinasir" w:date="2019-04-28T16:07:00Z">
        <w:r>
          <w:rPr>
            <w:noProof/>
          </w:rPr>
          <mc:AlternateContent>
            <mc:Choice Requires="wps">
              <w:drawing>
                <wp:anchor distT="0" distB="0" distL="114300" distR="114300" simplePos="0" relativeHeight="251674624" behindDoc="0" locked="0" layoutInCell="1" allowOverlap="1" wp14:anchorId="0558A731" wp14:editId="3512AE2F">
                  <wp:simplePos x="0" y="0"/>
                  <wp:positionH relativeFrom="column">
                    <wp:posOffset>494522</wp:posOffset>
                  </wp:positionH>
                  <wp:positionV relativeFrom="paragraph">
                    <wp:posOffset>42130</wp:posOffset>
                  </wp:positionV>
                  <wp:extent cx="265637" cy="45719"/>
                  <wp:effectExtent l="38100" t="38100" r="39370" b="31115"/>
                  <wp:wrapNone/>
                  <wp:docPr id="11" name="Rectangle 11"/>
                  <wp:cNvGraphicFramePr/>
                  <a:graphic xmlns:a="http://schemas.openxmlformats.org/drawingml/2006/main">
                    <a:graphicData uri="http://schemas.microsoft.com/office/word/2010/wordprocessingShape">
                      <wps:wsp>
                        <wps:cNvSpPr/>
                        <wps:spPr>
                          <a:xfrm>
                            <a:off x="0" y="0"/>
                            <a:ext cx="265637" cy="45719"/>
                          </a:xfrm>
                          <a:prstGeom prst="rect">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E3EB2" id="Rectangle 11" o:spid="_x0000_s1026" style="position:absolute;margin-left:38.95pt;margin-top:3.3pt;width:20.9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" filled="f" strokecolor="#7030a0" strokeweight="6pt"/>
              </w:pict>
            </mc:Fallback>
          </mc:AlternateContent>
        </w:r>
        <w:r>
          <w:t xml:space="preserve">         </w:t>
        </w:r>
      </w:ins>
      <w:ins w:id="368" w:author="Muhumed, Abdinasir" w:date="2019-04-28T16:11:00Z">
        <w:r w:rsidR="001E3BD2">
          <w:t>Menu Bar: includes</w:t>
        </w:r>
      </w:ins>
      <w:ins w:id="369" w:author="Muhumed, Abdinasir" w:date="2019-04-28T16:12:00Z">
        <w:r w:rsidR="001E3BD2">
          <w:t xml:space="preserve"> a button to see the rules, the credits, ability to Close the game, Replay the game or take a screenshot of the current board status.</w:t>
        </w:r>
      </w:ins>
    </w:p>
    <w:p w:rsidR="000E55E3" w:rsidDel="001E3BD2" w:rsidRDefault="000E55E3" w:rsidP="000E55E3">
      <w:pPr>
        <w:pStyle w:val="template"/>
        <w:numPr>
          <w:ilvl w:val="0"/>
          <w:numId w:val="2"/>
        </w:numPr>
        <w:rPr>
          <w:del w:id="370" w:author="Muhumed, Abdinasir" w:date="2019-04-28T16:13:00Z"/>
        </w:rPr>
        <w:pPrChange w:id="371" w:author="Muhumed, Abdinasir" w:date="2019-04-28T16:05:00Z">
          <w:pPr>
            <w:pStyle w:val="template"/>
            <w:numPr>
              <w:numId w:val="2"/>
            </w:numPr>
            <w:tabs>
              <w:tab w:val="num" w:pos="720"/>
            </w:tabs>
            <w:ind w:left="720" w:hanging="360"/>
          </w:pPr>
        </w:pPrChange>
      </w:pPr>
      <w:bookmarkStart w:id="372" w:name="_Toc7360701"/>
      <w:bookmarkStart w:id="373" w:name="_Toc7360782"/>
      <w:bookmarkStart w:id="374" w:name="_Toc7360839"/>
      <w:bookmarkEnd w:id="372"/>
      <w:bookmarkEnd w:id="373"/>
      <w:bookmarkEnd w:id="374"/>
    </w:p>
    <w:p w:rsidR="005B0B1D" w:rsidDel="001E3BD2" w:rsidRDefault="005B0B1D" w:rsidP="005B0B1D">
      <w:pPr>
        <w:pStyle w:val="template"/>
        <w:numPr>
          <w:ilvl w:val="0"/>
          <w:numId w:val="2"/>
        </w:numPr>
        <w:rPr>
          <w:del w:id="375" w:author="Muhumed, Abdinasir" w:date="2019-04-28T16:13:00Z"/>
        </w:rPr>
      </w:pPr>
      <w:del w:id="376" w:author="Muhumed, Abdinasir" w:date="2019-04-28T16:13:00Z">
        <w:r w:rsidDel="001E3BD2">
          <w:delText>What screen resolutions will you support?</w:delText>
        </w:r>
        <w:bookmarkStart w:id="377" w:name="_Toc7360702"/>
        <w:bookmarkStart w:id="378" w:name="_Toc7360783"/>
        <w:bookmarkStart w:id="379" w:name="_Toc7360840"/>
        <w:bookmarkEnd w:id="377"/>
        <w:bookmarkEnd w:id="378"/>
        <w:bookmarkEnd w:id="379"/>
      </w:del>
    </w:p>
    <w:p w:rsidR="005B0B1D" w:rsidDel="001E3BD2" w:rsidRDefault="005B0B1D" w:rsidP="005B0B1D">
      <w:pPr>
        <w:pStyle w:val="template"/>
        <w:numPr>
          <w:ilvl w:val="0"/>
          <w:numId w:val="2"/>
        </w:numPr>
        <w:rPr>
          <w:del w:id="380" w:author="Muhumed, Abdinasir" w:date="2019-04-28T16:13:00Z"/>
        </w:rPr>
      </w:pPr>
      <w:del w:id="381" w:author="Muhumed, Abdinasir" w:date="2019-04-28T16:13:00Z">
        <w:r w:rsidDel="001E3BD2">
          <w:delText>Will you be Section 508 compliant? Are there any other standards you support?</w:delText>
        </w:r>
        <w:bookmarkStart w:id="382" w:name="_Toc7360703"/>
        <w:bookmarkStart w:id="383" w:name="_Toc7360784"/>
        <w:bookmarkStart w:id="384" w:name="_Toc7360841"/>
        <w:bookmarkEnd w:id="382"/>
        <w:bookmarkEnd w:id="383"/>
        <w:bookmarkEnd w:id="384"/>
      </w:del>
    </w:p>
    <w:p w:rsidR="005B0B1D" w:rsidDel="001E3BD2" w:rsidRDefault="005B0B1D" w:rsidP="005B0B1D">
      <w:pPr>
        <w:pStyle w:val="template"/>
        <w:numPr>
          <w:ilvl w:val="0"/>
          <w:numId w:val="2"/>
        </w:numPr>
        <w:rPr>
          <w:del w:id="385" w:author="Muhumed, Abdinasir" w:date="2019-04-28T16:13:00Z"/>
        </w:rPr>
      </w:pPr>
      <w:del w:id="386" w:author="Muhumed, Abdinasir" w:date="2019-04-28T16:13:00Z">
        <w:r w:rsidDel="001E3BD2">
          <w:delText>etc…</w:delText>
        </w:r>
        <w:bookmarkStart w:id="387" w:name="_Toc7360704"/>
        <w:bookmarkStart w:id="388" w:name="_Toc7360785"/>
        <w:bookmarkStart w:id="389" w:name="_Toc7360842"/>
        <w:bookmarkEnd w:id="387"/>
        <w:bookmarkEnd w:id="388"/>
        <w:bookmarkEnd w:id="389"/>
      </w:del>
    </w:p>
    <w:p w:rsidR="005B0B1D" w:rsidRDefault="005B0B1D">
      <w:pPr>
        <w:pStyle w:val="Heading2"/>
      </w:pPr>
      <w:bookmarkStart w:id="390" w:name="_Toc439994684"/>
      <w:bookmarkStart w:id="391" w:name="_Toc7360843"/>
      <w:r>
        <w:t>Hardware Interfaces</w:t>
      </w:r>
      <w:bookmarkEnd w:id="390"/>
      <w:bookmarkEnd w:id="391"/>
    </w:p>
    <w:p w:rsidR="005B0B1D" w:rsidDel="001E3BD2" w:rsidRDefault="005B0B1D">
      <w:pPr>
        <w:pStyle w:val="template"/>
        <w:rPr>
          <w:del w:id="392" w:author="Muhumed, Abdinasir" w:date="2019-04-28T16:14:00Z"/>
        </w:rPr>
      </w:pPr>
      <w:del w:id="393" w:author="Muhumed, Abdinasir" w:date="2019-04-28T16:14:00Z">
        <w:r w:rsidDel="001E3BD2">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delText>
        </w:r>
      </w:del>
    </w:p>
    <w:p w:rsidR="005B0B1D" w:rsidDel="001E3BD2" w:rsidRDefault="005B0B1D">
      <w:pPr>
        <w:pStyle w:val="template"/>
        <w:rPr>
          <w:del w:id="394" w:author="Muhumed, Abdinasir" w:date="2019-04-28T16:14:00Z"/>
        </w:rPr>
      </w:pPr>
    </w:p>
    <w:p w:rsidR="005B0B1D" w:rsidRDefault="005B0B1D">
      <w:pPr>
        <w:pStyle w:val="template"/>
      </w:pPr>
      <w:del w:id="395" w:author="Muhumed, Abdinasir" w:date="2019-04-28T16:14:00Z">
        <w:r w:rsidDel="001E3BD2">
          <w:delText>If you system doesn’t include hardware, then you’ll have none. If it has hardware components, then you should describe (at a high level) how you interface with that hardware.</w:delText>
        </w:r>
      </w:del>
      <w:ins w:id="396" w:author="Muhumed, Abdinasir" w:date="2019-04-28T16:14:00Z">
        <w:r w:rsidR="001E3BD2">
          <w:t>None.</w:t>
        </w:r>
      </w:ins>
    </w:p>
    <w:p w:rsidR="005B0B1D" w:rsidRDefault="005B0B1D">
      <w:pPr>
        <w:pStyle w:val="Heading2"/>
      </w:pPr>
      <w:bookmarkStart w:id="397" w:name="_Toc439994685"/>
      <w:bookmarkStart w:id="398" w:name="_Toc7360844"/>
      <w:r>
        <w:t>Software Interfaces</w:t>
      </w:r>
      <w:bookmarkEnd w:id="397"/>
      <w:bookmarkEnd w:id="398"/>
    </w:p>
    <w:p w:rsidR="005B0B1D" w:rsidDel="001E3BD2" w:rsidRDefault="005B0B1D">
      <w:pPr>
        <w:pStyle w:val="template"/>
        <w:rPr>
          <w:del w:id="399" w:author="Muhumed, Abdinasir" w:date="2019-04-28T16:15:00Z"/>
        </w:rPr>
      </w:pPr>
      <w:del w:id="400" w:author="Muhumed, Abdinasir" w:date="2019-04-28T16:15:00Z">
        <w:r w:rsidDel="001E3BD2">
          <w:delTex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delText>
        </w:r>
      </w:del>
    </w:p>
    <w:p w:rsidR="005B0B1D" w:rsidDel="001E3BD2" w:rsidRDefault="005B0B1D">
      <w:pPr>
        <w:pStyle w:val="template"/>
        <w:rPr>
          <w:del w:id="401" w:author="Muhumed, Abdinasir" w:date="2019-04-28T16:15:00Z"/>
        </w:rPr>
      </w:pPr>
    </w:p>
    <w:p w:rsidR="005B0B1D" w:rsidRDefault="005B0B1D">
      <w:pPr>
        <w:pStyle w:val="template"/>
      </w:pPr>
      <w:del w:id="402" w:author="Muhumed, Abdinasir" w:date="2019-04-28T16:15:00Z">
        <w:r w:rsidDel="001E3BD2">
          <w:delText>These are internal connections to things like databases, web servers. You mainly need to explain tha</w:delText>
        </w:r>
        <w:r w:rsidR="003E2644" w:rsidDel="001E3BD2">
          <w:delText>t you have them, but</w:delText>
        </w:r>
        <w:r w:rsidDel="001E3BD2">
          <w:delText xml:space="preserve"> I don’t expect detailed information about how you actually connect to them and use them. Just explain that you </w:delText>
        </w:r>
        <w:r w:rsidRPr="001B08F9" w:rsidDel="001E3BD2">
          <w:rPr>
            <w:b/>
          </w:rPr>
          <w:delText>do</w:delText>
        </w:r>
        <w:r w:rsidDel="001E3BD2">
          <w:delText xml:space="preserve"> connect to them and use them for storage of customer information, or to process incoming web requests, etc… These are internal components of your system.</w:delText>
        </w:r>
      </w:del>
      <w:ins w:id="403" w:author="Muhumed, Abdinasir" w:date="2019-04-28T16:15:00Z">
        <w:r w:rsidR="001E3BD2">
          <w:t>Operating system of Windows XP or greater.</w:t>
        </w:r>
      </w:ins>
    </w:p>
    <w:p w:rsidR="005B0B1D" w:rsidRDefault="005B0B1D">
      <w:pPr>
        <w:pStyle w:val="Heading2"/>
      </w:pPr>
      <w:bookmarkStart w:id="404" w:name="_Toc439994686"/>
      <w:bookmarkStart w:id="405" w:name="_Toc7360845"/>
      <w:r>
        <w:t>Communications Interfaces</w:t>
      </w:r>
      <w:bookmarkEnd w:id="404"/>
      <w:bookmarkEnd w:id="405"/>
    </w:p>
    <w:p w:rsidR="005B0B1D" w:rsidDel="001E3BD2" w:rsidRDefault="005B0B1D">
      <w:pPr>
        <w:pStyle w:val="template"/>
        <w:rPr>
          <w:del w:id="406" w:author="Muhumed, Abdinasir" w:date="2019-04-28T16:15:00Z"/>
        </w:rPr>
      </w:pPr>
      <w:del w:id="407" w:author="Muhumed, Abdinasir" w:date="2019-04-28T16:15:00Z">
        <w:r w:rsidDel="001E3BD2">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delText>
        </w:r>
      </w:del>
    </w:p>
    <w:p w:rsidR="005B0B1D" w:rsidDel="001E3BD2" w:rsidRDefault="005B0B1D">
      <w:pPr>
        <w:pStyle w:val="template"/>
        <w:rPr>
          <w:del w:id="408" w:author="Muhumed, Abdinasir" w:date="2019-04-28T16:15:00Z"/>
        </w:rPr>
      </w:pPr>
    </w:p>
    <w:p w:rsidR="005B0B1D" w:rsidRDefault="005B0B1D">
      <w:pPr>
        <w:pStyle w:val="template"/>
      </w:pPr>
      <w:del w:id="409" w:author="Muhumed, Abdinasir" w:date="2019-04-28T16:15:00Z">
        <w:r w:rsidDel="001E3BD2">
          <w:delText>These are external communication mechanisms. Do you connect to a bank computer to verify credit card information? That is NOT part of your system, so it is an external communication you have. Describe it here. Do you have other systems connecting in to yours to perform some function? That would also go here.</w:delText>
        </w:r>
      </w:del>
      <w:ins w:id="410" w:author="Muhumed, Abdinasir" w:date="2019-04-28T16:15:00Z">
        <w:r w:rsidR="001E3BD2">
          <w:t>None.</w:t>
        </w:r>
      </w:ins>
    </w:p>
    <w:p w:rsidR="005B0B1D" w:rsidRDefault="005B0B1D">
      <w:pPr>
        <w:pStyle w:val="Heading1"/>
      </w:pPr>
      <w:bookmarkStart w:id="411" w:name="_Toc439994687"/>
      <w:bookmarkStart w:id="412" w:name="_Toc7360846"/>
      <w:r>
        <w:t xml:space="preserve">System </w:t>
      </w:r>
      <w:bookmarkEnd w:id="411"/>
      <w:r>
        <w:t>Use Cases</w:t>
      </w:r>
      <w:bookmarkEnd w:id="412"/>
    </w:p>
    <w:p w:rsidR="005B0B1D" w:rsidRDefault="005B0B1D">
      <w:pPr>
        <w:pStyle w:val="template"/>
      </w:pPr>
      <w:r>
        <w:t>The overall use case diagram should be here.</w:t>
      </w:r>
    </w:p>
    <w:p w:rsidR="005B0B1D" w:rsidRDefault="005B0B1D">
      <w:pPr>
        <w:pStyle w:val="template"/>
      </w:pPr>
    </w:p>
    <w:p w:rsidR="005B0B1D" w:rsidRDefault="005B0B1D">
      <w:pPr>
        <w:pStyle w:val="template"/>
      </w:pPr>
      <w:r>
        <w:t>The text description of each use case should follow.</w:t>
      </w:r>
    </w:p>
    <w:p w:rsidR="005B0B1D" w:rsidRDefault="005B0B1D">
      <w:pPr>
        <w:pStyle w:val="template"/>
      </w:pPr>
    </w:p>
    <w:p w:rsidR="005B0B1D" w:rsidRPr="00AB65EF" w:rsidRDefault="005B0B1D" w:rsidP="005B0B1D">
      <w:pPr>
        <w:pStyle w:val="Heading2"/>
      </w:pPr>
      <w:bookmarkStart w:id="413" w:name="_Toc7360847"/>
      <w:r>
        <w:t>Use case name and identifier</w:t>
      </w:r>
      <w:bookmarkEnd w:id="413"/>
    </w:p>
    <w:p w:rsidR="005B0B1D" w:rsidRPr="008061AD" w:rsidRDefault="005B0B1D" w:rsidP="005B0B1D">
      <w:pPr>
        <w:numPr>
          <w:ilvl w:val="0"/>
          <w:numId w:val="14"/>
        </w:numPr>
      </w:pPr>
      <w:r>
        <w:rPr>
          <w:b/>
        </w:rPr>
        <w:t>Unique Identifier</w:t>
      </w:r>
    </w:p>
    <w:p w:rsidR="005B0B1D" w:rsidRPr="001B08F9" w:rsidRDefault="005B0B1D" w:rsidP="005B0B1D">
      <w:pPr>
        <w:numPr>
          <w:ilvl w:val="0"/>
          <w:numId w:val="14"/>
        </w:numPr>
      </w:pPr>
      <w:r w:rsidRPr="001B08F9">
        <w:rPr>
          <w:b/>
        </w:rPr>
        <w:lastRenderedPageBreak/>
        <w:t>Objective</w:t>
      </w:r>
      <w:r w:rsidRPr="001B08F9">
        <w:t xml:space="preserve"> - What is the ultimate objective of the use-case. What is it trying to achieve? What was the source of the use-case requirement? </w:t>
      </w:r>
    </w:p>
    <w:p w:rsidR="005B0B1D" w:rsidRPr="00AB65EF" w:rsidRDefault="005B0B1D" w:rsidP="005B0B1D">
      <w:pPr>
        <w:numPr>
          <w:ilvl w:val="0"/>
          <w:numId w:val="14"/>
        </w:numPr>
      </w:pPr>
      <w:r w:rsidRPr="001B08F9">
        <w:rPr>
          <w:b/>
        </w:rPr>
        <w:t>Priority</w:t>
      </w:r>
      <w:r w:rsidRPr="00AB65EF">
        <w:t xml:space="preserve"> – The overall priority of this use-case (Low, Medium, High)</w:t>
      </w:r>
    </w:p>
    <w:p w:rsidR="005B0B1D" w:rsidRPr="00AB65EF" w:rsidRDefault="005B0B1D" w:rsidP="005B0B1D">
      <w:pPr>
        <w:numPr>
          <w:ilvl w:val="0"/>
          <w:numId w:val="14"/>
        </w:numPr>
      </w:pPr>
      <w:r w:rsidRPr="00AB65EF">
        <w:rPr>
          <w:b/>
        </w:rPr>
        <w:t>Source</w:t>
      </w:r>
      <w:r w:rsidRPr="00AB65EF">
        <w:t xml:space="preserve"> – Who is the main source of this use case. Who cares most about this functionality? This should be the one person you would ask if there is a question about this use-case. (Make up a name and cite their: John Smith (End-user) here.)</w:t>
      </w:r>
    </w:p>
    <w:p w:rsidR="005B0B1D" w:rsidRPr="00AB65EF" w:rsidRDefault="005B0B1D" w:rsidP="005B0B1D">
      <w:pPr>
        <w:numPr>
          <w:ilvl w:val="0"/>
          <w:numId w:val="14"/>
        </w:numPr>
      </w:pPr>
      <w:r w:rsidRPr="00AB65EF">
        <w:rPr>
          <w:b/>
        </w:rPr>
        <w:t>Actors</w:t>
      </w:r>
      <w:r w:rsidRPr="00AB65EF">
        <w:t xml:space="preserve"> - Who is involved in the use-case? Which actors/stakeholders?</w:t>
      </w:r>
    </w:p>
    <w:p w:rsidR="005B0B1D" w:rsidRPr="00AB65EF" w:rsidRDefault="005B0B1D" w:rsidP="005B0B1D">
      <w:pPr>
        <w:numPr>
          <w:ilvl w:val="0"/>
          <w:numId w:val="14"/>
        </w:numPr>
        <w:rPr>
          <w:b/>
        </w:rPr>
      </w:pPr>
      <w:r w:rsidRPr="00AB65EF">
        <w:rPr>
          <w:b/>
        </w:rPr>
        <w:t xml:space="preserve">Flow of Events   </w:t>
      </w:r>
    </w:p>
    <w:p w:rsidR="005B0B1D" w:rsidRPr="001B08F9" w:rsidRDefault="005B0B1D" w:rsidP="005B0B1D">
      <w:pPr>
        <w:numPr>
          <w:ilvl w:val="1"/>
          <w:numId w:val="14"/>
        </w:numPr>
      </w:pPr>
      <w:r w:rsidRPr="00AB65EF">
        <w:rPr>
          <w:b/>
        </w:rPr>
        <w:t>Basic Flow</w:t>
      </w:r>
      <w:r w:rsidRPr="00AB65EF">
        <w:t xml:space="preserve"> - flow of events normally executed in the use-case </w:t>
      </w:r>
    </w:p>
    <w:p w:rsidR="005B0B1D" w:rsidRPr="00AB65EF" w:rsidRDefault="005B0B1D" w:rsidP="005B0B1D">
      <w:pPr>
        <w:numPr>
          <w:ilvl w:val="1"/>
          <w:numId w:val="14"/>
        </w:numPr>
      </w:pPr>
      <w:r w:rsidRPr="00AB65EF">
        <w:rPr>
          <w:b/>
        </w:rPr>
        <w:t>Alternative Flow(s)</w:t>
      </w:r>
      <w:r w:rsidRPr="00AB65EF">
        <w:t xml:space="preserve"> - a secondary flow of events due to infrequent conditions</w:t>
      </w:r>
    </w:p>
    <w:p w:rsidR="005B0B1D" w:rsidRPr="00AB65EF" w:rsidRDefault="005B0B1D" w:rsidP="005B0B1D">
      <w:pPr>
        <w:numPr>
          <w:ilvl w:val="1"/>
          <w:numId w:val="14"/>
        </w:numPr>
      </w:pPr>
      <w:r w:rsidRPr="00AB65EF">
        <w:rPr>
          <w:b/>
        </w:rPr>
        <w:t>Exception Flow(s)</w:t>
      </w:r>
      <w:r w:rsidRPr="00AB65EF">
        <w:t xml:space="preserve"> - Exceptions that may happen during the execution of </w:t>
      </w:r>
      <w:proofErr w:type="gramStart"/>
      <w:r w:rsidRPr="00AB65EF">
        <w:t>the  use</w:t>
      </w:r>
      <w:proofErr w:type="gramEnd"/>
      <w:r w:rsidRPr="00AB65EF">
        <w:t xml:space="preserve"> case</w:t>
      </w:r>
    </w:p>
    <w:p w:rsidR="005B0B1D" w:rsidRPr="00AB65EF" w:rsidRDefault="005B0B1D" w:rsidP="005B0B1D">
      <w:pPr>
        <w:numPr>
          <w:ilvl w:val="0"/>
          <w:numId w:val="14"/>
        </w:numPr>
      </w:pPr>
      <w:r w:rsidRPr="00AB65EF">
        <w:rPr>
          <w:b/>
        </w:rPr>
        <w:t>Includes</w:t>
      </w:r>
      <w:r w:rsidRPr="00AB65EF">
        <w:t xml:space="preserve"> - other use case IDs that are referenced in steps in the flow of events.</w:t>
      </w:r>
    </w:p>
    <w:p w:rsidR="005B0B1D" w:rsidRPr="00AB65EF" w:rsidRDefault="005B0B1D" w:rsidP="005B0B1D">
      <w:pPr>
        <w:numPr>
          <w:ilvl w:val="0"/>
          <w:numId w:val="14"/>
        </w:numPr>
      </w:pPr>
      <w:r w:rsidRPr="00AB65EF">
        <w:rPr>
          <w:b/>
        </w:rPr>
        <w:t>Preconditions</w:t>
      </w:r>
      <w:r w:rsidRPr="00AB65EF">
        <w:t xml:space="preserve"> - Any condition that must be satisfied before the use case begins. If the condition is “User is logged in”, then the first step of the use case is NOT “User logs in”. They are already logged in if that is a pre-condition!</w:t>
      </w:r>
    </w:p>
    <w:p w:rsidR="005B0B1D" w:rsidRPr="00AB65EF" w:rsidRDefault="005B0B1D" w:rsidP="005B0B1D">
      <w:pPr>
        <w:numPr>
          <w:ilvl w:val="0"/>
          <w:numId w:val="14"/>
        </w:numPr>
      </w:pPr>
      <w:r w:rsidRPr="00AB65EF">
        <w:rPr>
          <w:b/>
        </w:rPr>
        <w:t>Post conditions</w:t>
      </w:r>
      <w:r w:rsidRPr="00AB65EF">
        <w:t xml:space="preserve"> - The conditions that will be satisfied after the use case successfully completes</w:t>
      </w:r>
    </w:p>
    <w:p w:rsidR="005B0B1D" w:rsidRPr="00AB65EF" w:rsidRDefault="005B0B1D" w:rsidP="005B0B1D">
      <w:pPr>
        <w:numPr>
          <w:ilvl w:val="0"/>
          <w:numId w:val="14"/>
        </w:numPr>
      </w:pPr>
      <w:r w:rsidRPr="00AB65EF">
        <w:rPr>
          <w:b/>
        </w:rPr>
        <w:t>Notes/Issues</w:t>
      </w:r>
      <w:r w:rsidRPr="00AB65EF">
        <w:t xml:space="preserve"> - Any relevant notes or issues that need to be resolved</w:t>
      </w:r>
    </w:p>
    <w:p w:rsidR="005B0B1D" w:rsidRPr="003F003F" w:rsidRDefault="005B0B1D" w:rsidP="005B0B1D"/>
    <w:p w:rsidR="005B0B1D" w:rsidRPr="00AB65EF" w:rsidRDefault="005B0B1D" w:rsidP="005B0B1D">
      <w:pPr>
        <w:pStyle w:val="Heading2"/>
      </w:pPr>
      <w:bookmarkStart w:id="414" w:name="_Toc7360848"/>
      <w:r w:rsidRPr="00AB65EF">
        <w:t>Withdraw money from ATM (U2)</w:t>
      </w:r>
      <w:bookmarkEnd w:id="414"/>
    </w:p>
    <w:p w:rsidR="005B0B1D" w:rsidRPr="006169AC" w:rsidRDefault="005B0B1D" w:rsidP="005B0B1D">
      <w:pPr>
        <w:numPr>
          <w:ilvl w:val="0"/>
          <w:numId w:val="11"/>
        </w:numPr>
        <w:rPr>
          <w:i/>
        </w:rPr>
      </w:pPr>
      <w:r>
        <w:rPr>
          <w:b/>
        </w:rPr>
        <w:t>U2</w:t>
      </w:r>
    </w:p>
    <w:p w:rsidR="005B0B1D" w:rsidRPr="00AB65EF" w:rsidRDefault="005B0B1D" w:rsidP="005B0B1D">
      <w:pPr>
        <w:numPr>
          <w:ilvl w:val="0"/>
          <w:numId w:val="11"/>
        </w:numPr>
        <w:rPr>
          <w:i/>
        </w:rPr>
      </w:pPr>
      <w:r w:rsidRPr="00AB65EF">
        <w:rPr>
          <w:b/>
        </w:rPr>
        <w:t>Objective</w:t>
      </w:r>
      <w:r w:rsidRPr="00AB65EF">
        <w:t xml:space="preserve"> – The customer is withdrawing money from the ATM and the system will debit the customer’s account.</w:t>
      </w:r>
    </w:p>
    <w:p w:rsidR="005B0B1D" w:rsidRPr="00AB65EF" w:rsidRDefault="005B0B1D" w:rsidP="005B0B1D">
      <w:pPr>
        <w:numPr>
          <w:ilvl w:val="0"/>
          <w:numId w:val="11"/>
        </w:numPr>
      </w:pPr>
      <w:r w:rsidRPr="00AB65EF">
        <w:rPr>
          <w:b/>
        </w:rPr>
        <w:t>Priority</w:t>
      </w:r>
      <w:r w:rsidRPr="00AB65EF">
        <w:t xml:space="preserve"> – High</w:t>
      </w:r>
    </w:p>
    <w:p w:rsidR="005B0B1D" w:rsidRPr="00AB65EF" w:rsidRDefault="005B0B1D" w:rsidP="005B0B1D">
      <w:pPr>
        <w:numPr>
          <w:ilvl w:val="0"/>
          <w:numId w:val="11"/>
        </w:numPr>
      </w:pPr>
      <w:r w:rsidRPr="00AB65EF">
        <w:rPr>
          <w:b/>
        </w:rPr>
        <w:t>Source</w:t>
      </w:r>
      <w:r w:rsidRPr="00AB65EF">
        <w:t xml:space="preserve"> – Carl Gnome (marketing)</w:t>
      </w:r>
      <w:r w:rsidRPr="00AB65EF">
        <w:tab/>
      </w:r>
    </w:p>
    <w:p w:rsidR="005B0B1D" w:rsidRPr="00AB65EF" w:rsidRDefault="005B0B1D" w:rsidP="005B0B1D">
      <w:pPr>
        <w:numPr>
          <w:ilvl w:val="0"/>
          <w:numId w:val="11"/>
        </w:numPr>
      </w:pPr>
      <w:r w:rsidRPr="00AB65EF">
        <w:rPr>
          <w:b/>
        </w:rPr>
        <w:t>Actors</w:t>
      </w:r>
      <w:r w:rsidRPr="00AB65EF">
        <w:t xml:space="preserve"> – Customer, central bank computer</w:t>
      </w:r>
    </w:p>
    <w:p w:rsidR="005B0B1D" w:rsidRPr="00AB65EF" w:rsidRDefault="005B0B1D" w:rsidP="005B0B1D">
      <w:pPr>
        <w:numPr>
          <w:ilvl w:val="0"/>
          <w:numId w:val="11"/>
        </w:numPr>
        <w:rPr>
          <w:b/>
        </w:rPr>
      </w:pPr>
      <w:r w:rsidRPr="00AB65EF">
        <w:rPr>
          <w:b/>
        </w:rPr>
        <w:t xml:space="preserve">Flow of Events   </w:t>
      </w:r>
    </w:p>
    <w:p w:rsidR="005B0B1D" w:rsidRPr="00AB65EF" w:rsidRDefault="005B0B1D" w:rsidP="005B0B1D">
      <w:pPr>
        <w:numPr>
          <w:ilvl w:val="1"/>
          <w:numId w:val="11"/>
        </w:numPr>
      </w:pPr>
      <w:r w:rsidRPr="00AB65EF">
        <w:rPr>
          <w:b/>
        </w:rPr>
        <w:t>Basic Flow</w:t>
      </w:r>
      <w:r w:rsidRPr="00AB65EF">
        <w:t xml:space="preserve"> </w:t>
      </w:r>
    </w:p>
    <w:p w:rsidR="005B0B1D" w:rsidRPr="00AB65EF" w:rsidRDefault="005B0B1D" w:rsidP="005B0B1D">
      <w:pPr>
        <w:numPr>
          <w:ilvl w:val="2"/>
          <w:numId w:val="11"/>
        </w:numPr>
        <w:tabs>
          <w:tab w:val="left" w:pos="1710"/>
        </w:tabs>
      </w:pPr>
      <w:r w:rsidRPr="00AB65EF">
        <w:t>Customer chooses the checking option on the ATM</w:t>
      </w:r>
    </w:p>
    <w:p w:rsidR="005B0B1D" w:rsidRPr="00AB65EF" w:rsidRDefault="005B0B1D" w:rsidP="005B0B1D">
      <w:pPr>
        <w:numPr>
          <w:ilvl w:val="2"/>
          <w:numId w:val="11"/>
        </w:numPr>
        <w:tabs>
          <w:tab w:val="left" w:pos="1710"/>
        </w:tabs>
      </w:pPr>
      <w:r w:rsidRPr="00AB65EF">
        <w:t>Customer chooses the amount of money needed</w:t>
      </w:r>
    </w:p>
    <w:p w:rsidR="005B0B1D" w:rsidRPr="00AB65EF" w:rsidRDefault="005B0B1D" w:rsidP="005B0B1D">
      <w:pPr>
        <w:numPr>
          <w:ilvl w:val="2"/>
          <w:numId w:val="11"/>
        </w:numPr>
        <w:tabs>
          <w:tab w:val="left" w:pos="1710"/>
        </w:tabs>
      </w:pPr>
      <w:r w:rsidRPr="00AB65EF">
        <w:t>Customer confirms the choice</w:t>
      </w:r>
    </w:p>
    <w:p w:rsidR="005B0B1D" w:rsidRPr="00AB65EF" w:rsidRDefault="005B0B1D" w:rsidP="005B0B1D">
      <w:pPr>
        <w:numPr>
          <w:ilvl w:val="2"/>
          <w:numId w:val="11"/>
        </w:numPr>
        <w:tabs>
          <w:tab w:val="left" w:pos="1710"/>
        </w:tabs>
      </w:pPr>
      <w:r w:rsidRPr="00AB65EF">
        <w:t>System validates the amount</w:t>
      </w:r>
    </w:p>
    <w:p w:rsidR="005B0B1D" w:rsidRPr="00AB65EF" w:rsidRDefault="005B0B1D" w:rsidP="005B0B1D">
      <w:pPr>
        <w:numPr>
          <w:ilvl w:val="2"/>
          <w:numId w:val="11"/>
        </w:numPr>
        <w:tabs>
          <w:tab w:val="left" w:pos="1710"/>
        </w:tabs>
      </w:pPr>
      <w:r w:rsidRPr="00AB65EF">
        <w:t>System asks central bank computer to debit the customer’s account</w:t>
      </w:r>
    </w:p>
    <w:p w:rsidR="005B0B1D" w:rsidRPr="00AB65EF" w:rsidRDefault="005B0B1D" w:rsidP="005B0B1D">
      <w:pPr>
        <w:numPr>
          <w:ilvl w:val="2"/>
          <w:numId w:val="11"/>
        </w:numPr>
        <w:tabs>
          <w:tab w:val="left" w:pos="1710"/>
        </w:tabs>
      </w:pPr>
      <w:r w:rsidRPr="00AB65EF">
        <w:t>System issues money to the user</w:t>
      </w:r>
    </w:p>
    <w:p w:rsidR="005B0B1D" w:rsidRPr="00AB65EF" w:rsidRDefault="005B0B1D" w:rsidP="005B0B1D">
      <w:pPr>
        <w:numPr>
          <w:ilvl w:val="1"/>
          <w:numId w:val="11"/>
        </w:numPr>
        <w:tabs>
          <w:tab w:val="left" w:pos="1710"/>
        </w:tabs>
      </w:pPr>
      <w:r w:rsidRPr="00AB65EF">
        <w:rPr>
          <w:b/>
        </w:rPr>
        <w:t xml:space="preserve">Alternative Flow 1 </w:t>
      </w:r>
      <w:r w:rsidRPr="00AB65EF">
        <w:t>– At step 5.1.4 the amount is not a multiple of $20</w:t>
      </w:r>
    </w:p>
    <w:p w:rsidR="005B0B1D" w:rsidRPr="00AB65EF" w:rsidRDefault="005B0B1D" w:rsidP="005B0B1D">
      <w:pPr>
        <w:numPr>
          <w:ilvl w:val="2"/>
          <w:numId w:val="11"/>
        </w:numPr>
        <w:tabs>
          <w:tab w:val="left" w:pos="1710"/>
        </w:tabs>
      </w:pPr>
      <w:r w:rsidRPr="00AB65EF">
        <w:t>An error message is displayed telling the customer they must use multiple of $20.</w:t>
      </w:r>
    </w:p>
    <w:p w:rsidR="005B0B1D" w:rsidRPr="00AB65EF" w:rsidRDefault="005B0B1D" w:rsidP="005B0B1D">
      <w:pPr>
        <w:numPr>
          <w:ilvl w:val="2"/>
          <w:numId w:val="11"/>
        </w:numPr>
        <w:tabs>
          <w:tab w:val="left" w:pos="1710"/>
        </w:tabs>
      </w:pPr>
      <w:r w:rsidRPr="00AB65EF">
        <w:t>Return to step 5.1.2</w:t>
      </w:r>
    </w:p>
    <w:p w:rsidR="005B0B1D" w:rsidRPr="00AB65EF" w:rsidRDefault="005B0B1D" w:rsidP="005B0B1D">
      <w:pPr>
        <w:numPr>
          <w:ilvl w:val="1"/>
          <w:numId w:val="11"/>
        </w:numPr>
        <w:tabs>
          <w:tab w:val="left" w:pos="1710"/>
        </w:tabs>
      </w:pPr>
      <w:r w:rsidRPr="00AB65EF">
        <w:rPr>
          <w:b/>
        </w:rPr>
        <w:t>Alternative Flow 2</w:t>
      </w:r>
      <w:r w:rsidRPr="00AB65EF">
        <w:t xml:space="preserve"> – At any step the user presses “cancel”</w:t>
      </w:r>
    </w:p>
    <w:p w:rsidR="005B0B1D" w:rsidRPr="00AB65EF" w:rsidRDefault="005B0B1D" w:rsidP="005B0B1D">
      <w:pPr>
        <w:numPr>
          <w:ilvl w:val="2"/>
          <w:numId w:val="11"/>
        </w:numPr>
        <w:tabs>
          <w:tab w:val="left" w:pos="1710"/>
        </w:tabs>
      </w:pPr>
      <w:r w:rsidRPr="00AB65EF">
        <w:t>System returns to the main menu</w:t>
      </w:r>
    </w:p>
    <w:p w:rsidR="005B0B1D" w:rsidRPr="00AB65EF" w:rsidRDefault="005B0B1D" w:rsidP="005B0B1D">
      <w:pPr>
        <w:numPr>
          <w:ilvl w:val="1"/>
          <w:numId w:val="11"/>
        </w:numPr>
        <w:tabs>
          <w:tab w:val="left" w:pos="1710"/>
        </w:tabs>
      </w:pPr>
      <w:r w:rsidRPr="00AB65EF">
        <w:rPr>
          <w:b/>
        </w:rPr>
        <w:t>Alternative Flow 3</w:t>
      </w:r>
      <w:r w:rsidRPr="00AB65EF">
        <w:t xml:space="preserve"> - At step 5.1.5 bank computer returns </w:t>
      </w:r>
      <w:proofErr w:type="gramStart"/>
      <w:r w:rsidRPr="00AB65EF">
        <w:t>a  failed</w:t>
      </w:r>
      <w:proofErr w:type="gramEnd"/>
      <w:r w:rsidRPr="00AB65EF">
        <w:t xml:space="preserve"> status, “insufficient funds”</w:t>
      </w:r>
    </w:p>
    <w:p w:rsidR="005B0B1D" w:rsidRPr="00AB65EF" w:rsidRDefault="005B0B1D" w:rsidP="005B0B1D">
      <w:pPr>
        <w:numPr>
          <w:ilvl w:val="2"/>
          <w:numId w:val="11"/>
        </w:numPr>
        <w:tabs>
          <w:tab w:val="left" w:pos="1710"/>
        </w:tabs>
      </w:pPr>
      <w:r w:rsidRPr="00AB65EF">
        <w:t>An error message is shown to the user</w:t>
      </w:r>
    </w:p>
    <w:p w:rsidR="005B0B1D" w:rsidRPr="00AB65EF" w:rsidRDefault="005B0B1D" w:rsidP="005B0B1D">
      <w:pPr>
        <w:numPr>
          <w:ilvl w:val="2"/>
          <w:numId w:val="11"/>
        </w:numPr>
        <w:tabs>
          <w:tab w:val="left" w:pos="1710"/>
        </w:tabs>
      </w:pPr>
      <w:r w:rsidRPr="00AB65EF">
        <w:t>Return to step 5.1.2</w:t>
      </w:r>
      <w:r w:rsidRPr="00AB65EF">
        <w:tab/>
      </w:r>
    </w:p>
    <w:p w:rsidR="005B0B1D" w:rsidRPr="00AB65EF" w:rsidRDefault="005B0B1D" w:rsidP="005B0B1D">
      <w:pPr>
        <w:numPr>
          <w:ilvl w:val="1"/>
          <w:numId w:val="11"/>
        </w:numPr>
      </w:pPr>
      <w:r w:rsidRPr="00AB65EF">
        <w:rPr>
          <w:b/>
        </w:rPr>
        <w:t>Exception Flow 1</w:t>
      </w:r>
      <w:r w:rsidRPr="00AB65EF">
        <w:t xml:space="preserve"> – </w:t>
      </w:r>
    </w:p>
    <w:p w:rsidR="005B0B1D" w:rsidRPr="00AB65EF" w:rsidRDefault="005B0B1D" w:rsidP="005B0B1D">
      <w:pPr>
        <w:numPr>
          <w:ilvl w:val="2"/>
          <w:numId w:val="11"/>
        </w:numPr>
      </w:pPr>
      <w:r w:rsidRPr="00AB65EF">
        <w:t>Database is locked due to backup in progress. System executes use case U5</w:t>
      </w:r>
    </w:p>
    <w:p w:rsidR="005B0B1D" w:rsidRPr="00AB65EF" w:rsidRDefault="005B0B1D" w:rsidP="005B0B1D">
      <w:pPr>
        <w:numPr>
          <w:ilvl w:val="0"/>
          <w:numId w:val="11"/>
        </w:numPr>
      </w:pPr>
      <w:r w:rsidRPr="00AB65EF">
        <w:rPr>
          <w:b/>
        </w:rPr>
        <w:t>Includes</w:t>
      </w:r>
      <w:r w:rsidRPr="00AB65EF">
        <w:t xml:space="preserve"> </w:t>
      </w:r>
    </w:p>
    <w:p w:rsidR="005B0B1D" w:rsidRPr="00AB65EF" w:rsidRDefault="005B0B1D" w:rsidP="005B0B1D">
      <w:pPr>
        <w:numPr>
          <w:ilvl w:val="1"/>
          <w:numId w:val="11"/>
        </w:numPr>
      </w:pPr>
      <w:r w:rsidRPr="00AB65EF">
        <w:t>U5 – Exception occurs</w:t>
      </w:r>
    </w:p>
    <w:p w:rsidR="005B0B1D" w:rsidRPr="00AB65EF" w:rsidRDefault="005B0B1D" w:rsidP="005B0B1D">
      <w:pPr>
        <w:numPr>
          <w:ilvl w:val="0"/>
          <w:numId w:val="11"/>
        </w:numPr>
      </w:pPr>
      <w:r w:rsidRPr="00AB65EF">
        <w:rPr>
          <w:b/>
        </w:rPr>
        <w:t>Preconditions</w:t>
      </w:r>
      <w:r w:rsidRPr="00AB65EF">
        <w:t xml:space="preserve"> – User is logged in</w:t>
      </w:r>
    </w:p>
    <w:p w:rsidR="005B0B1D" w:rsidRPr="00AB65EF" w:rsidRDefault="005B0B1D" w:rsidP="005B0B1D">
      <w:pPr>
        <w:numPr>
          <w:ilvl w:val="0"/>
          <w:numId w:val="11"/>
        </w:numPr>
      </w:pPr>
      <w:r w:rsidRPr="00AB65EF">
        <w:rPr>
          <w:b/>
        </w:rPr>
        <w:t>Post conditions</w:t>
      </w:r>
      <w:r w:rsidRPr="00AB65EF">
        <w:t xml:space="preserve"> – Money has been returned to the user and their account balance has been updated.</w:t>
      </w:r>
    </w:p>
    <w:p w:rsidR="005B0B1D" w:rsidRPr="00AB65EF" w:rsidRDefault="005B0B1D" w:rsidP="005B0B1D">
      <w:pPr>
        <w:numPr>
          <w:ilvl w:val="0"/>
          <w:numId w:val="11"/>
        </w:numPr>
      </w:pPr>
      <w:r w:rsidRPr="00AB65EF">
        <w:rPr>
          <w:b/>
        </w:rPr>
        <w:t>Notes/Issues</w:t>
      </w:r>
      <w:r w:rsidRPr="00AB65EF">
        <w:t xml:space="preserve"> - None</w:t>
      </w:r>
    </w:p>
    <w:p w:rsidR="005B0B1D" w:rsidRPr="003F003F" w:rsidRDefault="005B0B1D" w:rsidP="005B0B1D"/>
    <w:p w:rsidR="005B0B1D" w:rsidRPr="00AB65EF" w:rsidRDefault="005B0B1D" w:rsidP="005B0B1D">
      <w:pPr>
        <w:pStyle w:val="Heading2"/>
      </w:pPr>
      <w:bookmarkStart w:id="415" w:name="_Toc7360849"/>
      <w:r w:rsidRPr="00AB65EF">
        <w:t xml:space="preserve">Deposit money into </w:t>
      </w:r>
      <w:proofErr w:type="gramStart"/>
      <w:r w:rsidRPr="00AB65EF">
        <w:t>ATM  (</w:t>
      </w:r>
      <w:proofErr w:type="gramEnd"/>
      <w:r w:rsidRPr="00AB65EF">
        <w:t>U3)</w:t>
      </w:r>
      <w:bookmarkEnd w:id="415"/>
    </w:p>
    <w:p w:rsidR="005B0B1D" w:rsidRPr="001B08F9" w:rsidRDefault="005B0B1D" w:rsidP="005B0B1D">
      <w:r w:rsidRPr="001B08F9">
        <w:t>….</w:t>
      </w:r>
    </w:p>
    <w:p w:rsidR="005B0B1D" w:rsidRPr="001B08F9" w:rsidRDefault="005B0B1D" w:rsidP="005B0B1D"/>
    <w:p w:rsidR="005B0B1D" w:rsidRDefault="005B0B1D">
      <w:pPr>
        <w:pStyle w:val="Heading1"/>
      </w:pPr>
      <w:bookmarkStart w:id="416" w:name="_Toc439994690"/>
      <w:bookmarkStart w:id="417" w:name="_Toc7360850"/>
      <w:r>
        <w:t>Other Nonfunctional Requirements</w:t>
      </w:r>
      <w:bookmarkEnd w:id="417"/>
    </w:p>
    <w:p w:rsidR="005B0B1D" w:rsidRDefault="005B0B1D">
      <w:pPr>
        <w:pStyle w:val="Heading2"/>
      </w:pPr>
      <w:bookmarkStart w:id="418" w:name="_Toc7360851"/>
      <w:r>
        <w:t>Performance Requirements</w:t>
      </w:r>
      <w:bookmarkEnd w:id="416"/>
      <w:bookmarkEnd w:id="418"/>
    </w:p>
    <w:p w:rsidR="005B0B1D" w:rsidDel="001E3BD2" w:rsidRDefault="005B0B1D">
      <w:pPr>
        <w:pStyle w:val="template"/>
        <w:rPr>
          <w:del w:id="419" w:author="Muhumed, Abdinasir" w:date="2019-04-28T16:15:00Z"/>
        </w:rPr>
      </w:pPr>
      <w:del w:id="420" w:author="Muhumed, Abdinasir" w:date="2019-04-28T16:15:00Z">
        <w:r w:rsidDel="001E3BD2">
          <w:delTex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delText>
        </w:r>
      </w:del>
    </w:p>
    <w:p w:rsidR="005B0B1D" w:rsidDel="001E3BD2" w:rsidRDefault="005B0B1D">
      <w:pPr>
        <w:pStyle w:val="template"/>
        <w:rPr>
          <w:del w:id="421" w:author="Muhumed, Abdinasir" w:date="2019-04-28T16:15:00Z"/>
        </w:rPr>
      </w:pPr>
    </w:p>
    <w:p w:rsidR="005B0B1D" w:rsidRPr="008A507B" w:rsidRDefault="005B0B1D" w:rsidP="005B0B1D">
      <w:pPr>
        <w:pStyle w:val="template"/>
        <w:rPr>
          <w:b/>
        </w:rPr>
      </w:pPr>
      <w:r w:rsidRPr="008A507B">
        <w:rPr>
          <w:b/>
        </w:rPr>
        <w:t>In this section, just say “</w:t>
      </w:r>
      <w:r>
        <w:rPr>
          <w:b/>
        </w:rPr>
        <w:t>See section 7 requirements 23-27</w:t>
      </w:r>
      <w:r w:rsidRPr="008A507B">
        <w:rPr>
          <w:b/>
        </w:rPr>
        <w:t xml:space="preserve">”. And I’ll assume those requirements are </w:t>
      </w:r>
      <w:r>
        <w:rPr>
          <w:b/>
        </w:rPr>
        <w:t>Performance</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422" w:name="_Toc439994691"/>
      <w:bookmarkStart w:id="423" w:name="_Toc7360852"/>
      <w:r>
        <w:t>Safety Requirements</w:t>
      </w:r>
      <w:bookmarkEnd w:id="422"/>
      <w:bookmarkEnd w:id="423"/>
    </w:p>
    <w:p w:rsidR="005B0B1D" w:rsidDel="001E3BD2" w:rsidRDefault="005B0B1D">
      <w:pPr>
        <w:pStyle w:val="template"/>
        <w:rPr>
          <w:del w:id="424" w:author="Muhumed, Abdinasir" w:date="2019-04-28T16:15:00Z"/>
        </w:rPr>
      </w:pPr>
      <w:del w:id="425" w:author="Muhumed, Abdinasir" w:date="2019-04-28T16:15:00Z">
        <w:r w:rsidDel="001E3BD2">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delText>
        </w:r>
      </w:del>
    </w:p>
    <w:p w:rsidR="005B0B1D" w:rsidDel="001E3BD2" w:rsidRDefault="005B0B1D">
      <w:pPr>
        <w:pStyle w:val="template"/>
        <w:rPr>
          <w:del w:id="426" w:author="Muhumed, Abdinasir" w:date="2019-04-28T16:16:00Z"/>
        </w:rPr>
      </w:pPr>
    </w:p>
    <w:p w:rsidR="005B0B1D" w:rsidRPr="008A507B" w:rsidRDefault="005B0B1D" w:rsidP="005B0B1D">
      <w:pPr>
        <w:pStyle w:val="template"/>
        <w:rPr>
          <w:b/>
        </w:rPr>
      </w:pPr>
      <w:r w:rsidRPr="008A507B">
        <w:rPr>
          <w:b/>
        </w:rPr>
        <w:t>In this section, just say “</w:t>
      </w:r>
      <w:r>
        <w:rPr>
          <w:b/>
        </w:rPr>
        <w:t>See section 7 requirements 25-3</w:t>
      </w:r>
      <w:r w:rsidRPr="008A507B">
        <w:rPr>
          <w:b/>
        </w:rPr>
        <w:t xml:space="preserve">2”. And I’ll assume those requirements are </w:t>
      </w:r>
      <w:r>
        <w:rPr>
          <w:b/>
        </w:rPr>
        <w:t>Safety</w:t>
      </w:r>
      <w:r w:rsidRPr="008A507B">
        <w:rPr>
          <w:b/>
        </w:rPr>
        <w:t xml:space="preserve"> </w:t>
      </w:r>
      <w:r>
        <w:rPr>
          <w:b/>
        </w:rPr>
        <w:t>related</w:t>
      </w:r>
      <w:r w:rsidRPr="008A507B">
        <w:rPr>
          <w:b/>
        </w:rPr>
        <w:t>.</w:t>
      </w:r>
    </w:p>
    <w:p w:rsidR="005B0B1D" w:rsidRDefault="005B0B1D">
      <w:pPr>
        <w:pStyle w:val="template"/>
      </w:pPr>
    </w:p>
    <w:p w:rsidR="005B0B1D" w:rsidRDefault="005B0B1D">
      <w:pPr>
        <w:pStyle w:val="Heading2"/>
      </w:pPr>
      <w:bookmarkStart w:id="427" w:name="_Toc439994692"/>
      <w:bookmarkStart w:id="428" w:name="_Toc7360853"/>
      <w:r>
        <w:t>Security Requirements</w:t>
      </w:r>
      <w:bookmarkEnd w:id="427"/>
      <w:bookmarkEnd w:id="428"/>
    </w:p>
    <w:p w:rsidR="005B0B1D" w:rsidDel="001E3BD2" w:rsidRDefault="005B0B1D">
      <w:pPr>
        <w:pStyle w:val="template"/>
        <w:rPr>
          <w:del w:id="429" w:author="Muhumed, Abdinasir" w:date="2019-04-28T16:16:00Z"/>
        </w:rPr>
      </w:pPr>
      <w:del w:id="430" w:author="Muhumed, Abdinasir" w:date="2019-04-28T16:16:00Z">
        <w:r w:rsidDel="001E3BD2">
          <w:delTex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delText>
        </w:r>
      </w:del>
    </w:p>
    <w:p w:rsidR="005B0B1D" w:rsidDel="001E3BD2" w:rsidRDefault="005B0B1D">
      <w:pPr>
        <w:pStyle w:val="template"/>
        <w:rPr>
          <w:del w:id="431" w:author="Muhumed, Abdinasir" w:date="2019-04-28T16:16:00Z"/>
        </w:rPr>
      </w:pPr>
    </w:p>
    <w:p w:rsidR="005B0B1D" w:rsidRPr="008A507B" w:rsidRDefault="005B0B1D" w:rsidP="005B0B1D">
      <w:pPr>
        <w:pStyle w:val="template"/>
        <w:rPr>
          <w:b/>
        </w:rPr>
      </w:pPr>
      <w:r w:rsidRPr="008A507B">
        <w:rPr>
          <w:b/>
        </w:rPr>
        <w:t xml:space="preserve">In this section, just say “See section 7 requirements 35-42”. And I’ll assume those requirements are Security </w:t>
      </w:r>
      <w:r>
        <w:rPr>
          <w:b/>
        </w:rPr>
        <w:t>related</w:t>
      </w:r>
      <w:r w:rsidRPr="008A507B">
        <w:rPr>
          <w:b/>
        </w:rPr>
        <w:t>.</w:t>
      </w:r>
    </w:p>
    <w:p w:rsidR="005B0B1D" w:rsidRDefault="005B0B1D">
      <w:pPr>
        <w:pStyle w:val="template"/>
      </w:pPr>
    </w:p>
    <w:p w:rsidR="005B0B1D" w:rsidRDefault="005B0B1D">
      <w:pPr>
        <w:pStyle w:val="Heading2"/>
      </w:pPr>
      <w:bookmarkStart w:id="432" w:name="_Toc439994693"/>
      <w:bookmarkStart w:id="433" w:name="_Toc7360854"/>
      <w:r>
        <w:t>Software Quality Attributes</w:t>
      </w:r>
      <w:bookmarkEnd w:id="432"/>
      <w:bookmarkEnd w:id="433"/>
    </w:p>
    <w:p w:rsidR="005B0B1D" w:rsidDel="001E3BD2" w:rsidRDefault="005B0B1D">
      <w:pPr>
        <w:pStyle w:val="template"/>
        <w:rPr>
          <w:del w:id="434" w:author="Muhumed, Abdinasir" w:date="2019-04-28T16:16:00Z"/>
        </w:rPr>
      </w:pPr>
      <w:del w:id="435" w:author="Muhumed, Abdinasir" w:date="2019-04-28T16:16:00Z">
        <w:r w:rsidDel="001E3BD2">
          <w:delTex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delText>
        </w:r>
      </w:del>
    </w:p>
    <w:p w:rsidR="005B0B1D" w:rsidDel="001E3BD2" w:rsidRDefault="005B0B1D">
      <w:pPr>
        <w:pStyle w:val="template"/>
        <w:rPr>
          <w:del w:id="436" w:author="Muhumed, Abdinasir" w:date="2019-04-28T16:16:00Z"/>
        </w:rPr>
      </w:pPr>
    </w:p>
    <w:p w:rsidR="005B0B1D" w:rsidRPr="008A507B" w:rsidRDefault="005B0B1D">
      <w:pPr>
        <w:pStyle w:val="template"/>
        <w:rPr>
          <w:b/>
        </w:rPr>
      </w:pPr>
      <w:r w:rsidRPr="008A507B">
        <w:rPr>
          <w:b/>
        </w:rPr>
        <w:t xml:space="preserve">In this section, just say “See section 7 requirements 55-62”. And I’ll assume those requirements are Software Quality </w:t>
      </w:r>
      <w:r>
        <w:rPr>
          <w:b/>
        </w:rPr>
        <w:t>related</w:t>
      </w:r>
      <w:r w:rsidRPr="008A507B">
        <w:rPr>
          <w:b/>
        </w:rPr>
        <w:t>.</w:t>
      </w:r>
    </w:p>
    <w:p w:rsidR="005B0B1D" w:rsidRDefault="005B0B1D">
      <w:pPr>
        <w:pStyle w:val="Heading1"/>
      </w:pPr>
      <w:bookmarkStart w:id="437" w:name="_Toc439994695"/>
      <w:bookmarkStart w:id="438" w:name="_Toc7360855"/>
      <w:r>
        <w:t>Other Requirements</w:t>
      </w:r>
      <w:bookmarkEnd w:id="437"/>
      <w:bookmarkEnd w:id="438"/>
    </w:p>
    <w:p w:rsidR="005B0B1D" w:rsidDel="001E3BD2" w:rsidRDefault="005B0B1D">
      <w:pPr>
        <w:pStyle w:val="template"/>
        <w:rPr>
          <w:del w:id="439" w:author="Muhumed, Abdinasir" w:date="2019-04-28T16:16:00Z"/>
        </w:rPr>
      </w:pPr>
      <w:del w:id="440" w:author="Muhumed, Abdinasir" w:date="2019-04-28T16:16:00Z">
        <w:r w:rsidDel="001E3BD2">
          <w:delText>&lt;Define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rsidR="005B0B1D" w:rsidDel="001E3BD2" w:rsidRDefault="005B0B1D">
      <w:pPr>
        <w:pStyle w:val="template"/>
        <w:rPr>
          <w:del w:id="441" w:author="Muhumed, Abdinasir" w:date="2019-04-28T16:16:00Z"/>
        </w:rPr>
      </w:pPr>
    </w:p>
    <w:p w:rsidR="005B0B1D" w:rsidRDefault="005B0B1D">
      <w:pPr>
        <w:pStyle w:val="template"/>
      </w:pPr>
      <w:del w:id="442" w:author="Muhumed, Abdinasir" w:date="2019-04-28T16:16:00Z">
        <w:r w:rsidDel="001E3BD2">
          <w:delText>You may not have any.</w:delText>
        </w:r>
      </w:del>
      <w:ins w:id="443" w:author="Muhumed, Abdinasir" w:date="2019-04-28T16:16:00Z">
        <w:r w:rsidR="001E3BD2">
          <w:t>None.</w:t>
        </w:r>
      </w:ins>
    </w:p>
    <w:p w:rsidR="005B0B1D" w:rsidRDefault="005B0B1D" w:rsidP="005B0B1D">
      <w:pPr>
        <w:pStyle w:val="Heading1"/>
      </w:pPr>
      <w:bookmarkStart w:id="444" w:name="_Toc7360856"/>
      <w:r>
        <w:t>System Requirements Chart</w:t>
      </w:r>
      <w:bookmarkEnd w:id="444"/>
    </w:p>
    <w:p w:rsidR="005B0B1D" w:rsidRPr="00AB65EF" w:rsidRDefault="005B0B1D" w:rsidP="005B0B1D">
      <w:pPr>
        <w:rPr>
          <w:i/>
        </w:rPr>
      </w:pPr>
      <w:r w:rsidRPr="00AB65EF">
        <w:rPr>
          <w:i/>
        </w:rPr>
        <w:t xml:space="preserve">&lt; Include a </w:t>
      </w:r>
      <w:r w:rsidRPr="001B08F9">
        <w:rPr>
          <w:b/>
          <w:i/>
        </w:rPr>
        <w:t>table</w:t>
      </w:r>
      <w:r w:rsidRPr="00AB65EF">
        <w:rPr>
          <w:i/>
        </w:rPr>
        <w:t xml:space="preserve"> in this section with the following columns:</w:t>
      </w:r>
    </w:p>
    <w:p w:rsidR="005B0B1D" w:rsidRPr="00AB65EF" w:rsidRDefault="005B0B1D" w:rsidP="005B0B1D">
      <w:pPr>
        <w:rPr>
          <w:i/>
        </w:rPr>
      </w:pPr>
    </w:p>
    <w:p w:rsidR="005B0B1D" w:rsidRPr="00AB65EF" w:rsidRDefault="005B0B1D" w:rsidP="005B0B1D">
      <w:pPr>
        <w:rPr>
          <w:i/>
        </w:rPr>
      </w:pPr>
      <w:r w:rsidRPr="00AB65EF">
        <w:rPr>
          <w:b/>
          <w:i/>
        </w:rPr>
        <w:t>ID</w:t>
      </w:r>
      <w:r w:rsidRPr="00AB65EF">
        <w:rPr>
          <w:i/>
        </w:rPr>
        <w:t xml:space="preserve"> – Unique requirement ID</w:t>
      </w:r>
    </w:p>
    <w:p w:rsidR="005B0B1D" w:rsidRPr="00AB65EF" w:rsidRDefault="005B0B1D" w:rsidP="005B0B1D">
      <w:pPr>
        <w:rPr>
          <w:i/>
        </w:rPr>
      </w:pPr>
      <w:r w:rsidRPr="00AB65EF">
        <w:rPr>
          <w:b/>
          <w:i/>
        </w:rPr>
        <w:t>Priority</w:t>
      </w:r>
      <w:r w:rsidRPr="00AB65EF">
        <w:rPr>
          <w:i/>
        </w:rPr>
        <w:t xml:space="preserve"> – Priority of this requirement</w:t>
      </w:r>
    </w:p>
    <w:p w:rsidR="005B0B1D" w:rsidRPr="00AB65EF" w:rsidRDefault="005B0B1D" w:rsidP="005B0B1D">
      <w:pPr>
        <w:rPr>
          <w:i/>
        </w:rPr>
      </w:pPr>
      <w:r w:rsidRPr="00AB65EF">
        <w:rPr>
          <w:b/>
          <w:i/>
        </w:rPr>
        <w:t>Type</w:t>
      </w:r>
      <w:r w:rsidRPr="00AB65EF">
        <w:rPr>
          <w:i/>
        </w:rPr>
        <w:t xml:space="preserve"> – Functional(F) or Non-</w:t>
      </w:r>
      <w:proofErr w:type="gramStart"/>
      <w:r w:rsidRPr="00AB65EF">
        <w:rPr>
          <w:i/>
        </w:rPr>
        <w:t>functional(</w:t>
      </w:r>
      <w:proofErr w:type="gramEnd"/>
      <w:r w:rsidRPr="00AB65EF">
        <w:rPr>
          <w:i/>
        </w:rPr>
        <w:t>NF)</w:t>
      </w:r>
    </w:p>
    <w:p w:rsidR="005B0B1D" w:rsidRPr="00AB65EF" w:rsidRDefault="005B0B1D" w:rsidP="005B0B1D">
      <w:pPr>
        <w:rPr>
          <w:i/>
        </w:rPr>
      </w:pPr>
      <w:r w:rsidRPr="00AB65EF">
        <w:rPr>
          <w:b/>
          <w:i/>
        </w:rPr>
        <w:lastRenderedPageBreak/>
        <w:t>Source</w:t>
      </w:r>
      <w:r w:rsidRPr="00AB65EF">
        <w:rPr>
          <w:i/>
        </w:rPr>
        <w:t xml:space="preserve"> – Who is most interested in this requirement (John Smith – Customer). For this project you can make it up, in reality you’ll want to capture this as you capture the requirements.</w:t>
      </w:r>
    </w:p>
    <w:p w:rsidR="005B0B1D" w:rsidRPr="00AB65EF" w:rsidRDefault="005B0B1D" w:rsidP="005B0B1D">
      <w:pPr>
        <w:rPr>
          <w:i/>
        </w:rPr>
      </w:pPr>
      <w:r w:rsidRPr="00AB65EF">
        <w:rPr>
          <w:b/>
          <w:i/>
        </w:rPr>
        <w:t>Contained in Use Case(s</w:t>
      </w:r>
      <w:r w:rsidRPr="00AB65EF">
        <w:rPr>
          <w:i/>
        </w:rPr>
        <w:t>) – Which use cases reference this requirement or which use cases when executed will perform this requirement. There may be a few functional requirements without a use-case and the non-functional requirements generally will NOT be part of a use-case (so put N/A).</w:t>
      </w:r>
    </w:p>
    <w:p w:rsidR="005B0B1D" w:rsidRPr="00AB65EF" w:rsidRDefault="005B0B1D" w:rsidP="005B0B1D">
      <w:pPr>
        <w:rPr>
          <w:i/>
        </w:rPr>
      </w:pPr>
      <w:r w:rsidRPr="00AB65EF">
        <w:rPr>
          <w:b/>
          <w:i/>
        </w:rPr>
        <w:t>Description</w:t>
      </w:r>
      <w:r w:rsidRPr="00AB65EF">
        <w:rPr>
          <w:i/>
        </w:rPr>
        <w:t xml:space="preserve"> – The description of the requirement. “The system shall …. “</w:t>
      </w:r>
    </w:p>
    <w:p w:rsidR="005B0B1D" w:rsidRPr="00AB65EF" w:rsidRDefault="005B0B1D" w:rsidP="005B0B1D">
      <w:pPr>
        <w:rPr>
          <w:i/>
        </w:rPr>
      </w:pPr>
      <w:r w:rsidRPr="00AB65EF">
        <w:rPr>
          <w:i/>
        </w:rPr>
        <w:t>&gt;</w:t>
      </w:r>
    </w:p>
    <w:p w:rsidR="005B0B1D" w:rsidRDefault="005B0B1D">
      <w:pPr>
        <w:pStyle w:val="template"/>
      </w:pPr>
    </w:p>
    <w:p w:rsidR="005B0B1D" w:rsidRDefault="005B0B1D">
      <w:pPr>
        <w:pStyle w:val="template"/>
      </w:pPr>
      <w:r>
        <w:t>These requirements should match up with your use case diagrams.</w:t>
      </w:r>
    </w:p>
    <w:p w:rsidR="005B0B1D" w:rsidDel="001E3BD2" w:rsidRDefault="005B0B1D">
      <w:pPr>
        <w:pStyle w:val="TOCEntry"/>
        <w:rPr>
          <w:del w:id="445" w:author="Muhumed, Abdinasir" w:date="2019-04-28T16:17:00Z"/>
        </w:rPr>
      </w:pPr>
      <w:bookmarkStart w:id="446" w:name="_Toc439994697"/>
      <w:del w:id="447" w:author="Muhumed, Abdinasir" w:date="2019-04-28T16:17:00Z">
        <w:r w:rsidDel="001E3BD2">
          <w:delText>Appendix A: Analysis Models</w:delText>
        </w:r>
        <w:bookmarkEnd w:id="446"/>
      </w:del>
    </w:p>
    <w:p w:rsidR="005B0B1D" w:rsidDel="001E3BD2" w:rsidRDefault="005B0B1D">
      <w:pPr>
        <w:pStyle w:val="template"/>
        <w:rPr>
          <w:del w:id="448" w:author="Muhumed, Abdinasir" w:date="2019-04-28T16:17:00Z"/>
          <w:i w:val="0"/>
        </w:rPr>
      </w:pPr>
      <w:del w:id="449" w:author="Muhumed, Abdinasir" w:date="2019-04-28T16:17:00Z">
        <w:r w:rsidDel="001E3BD2">
          <w:delText>&lt;Optionally, include any pertinent analysis models, such as data flow diagrams, class diagrams, state-transition diagrams, or entity-relationship diagrams</w:delText>
        </w:r>
        <w:r w:rsidDel="001E3BD2">
          <w:rPr>
            <w:i w:val="0"/>
          </w:rPr>
          <w:delText>.&gt;</w:delText>
        </w:r>
      </w:del>
    </w:p>
    <w:p w:rsidR="005B0B1D" w:rsidDel="001E3BD2" w:rsidRDefault="005B0B1D">
      <w:pPr>
        <w:pStyle w:val="template"/>
        <w:rPr>
          <w:del w:id="450" w:author="Muhumed, Abdinasir" w:date="2019-04-28T16:17:00Z"/>
          <w:i w:val="0"/>
        </w:rPr>
      </w:pPr>
    </w:p>
    <w:p w:rsidR="005B0B1D" w:rsidRPr="001B08F9" w:rsidDel="001E3BD2" w:rsidRDefault="005B0B1D">
      <w:pPr>
        <w:pStyle w:val="template"/>
        <w:rPr>
          <w:del w:id="451" w:author="Muhumed, Abdinasir" w:date="2019-04-28T16:17:00Z"/>
          <w:b/>
          <w:i w:val="0"/>
        </w:rPr>
      </w:pPr>
      <w:del w:id="452" w:author="Muhumed, Abdinasir" w:date="2019-04-28T16:17:00Z">
        <w:r w:rsidRPr="001B08F9" w:rsidDel="001E3BD2">
          <w:rPr>
            <w:b/>
            <w:i w:val="0"/>
          </w:rPr>
          <w:delText>Don’t do any of these for CS421 SRS. You will create these models during the high level design deliverable.</w:delText>
        </w:r>
      </w:del>
    </w:p>
    <w:p w:rsidR="005B0B1D" w:rsidDel="001E3BD2" w:rsidRDefault="005B0B1D">
      <w:pPr>
        <w:pStyle w:val="TOCEntry"/>
        <w:rPr>
          <w:del w:id="453" w:author="Muhumed, Abdinasir" w:date="2019-04-28T16:17:00Z"/>
        </w:rPr>
      </w:pPr>
      <w:bookmarkStart w:id="454" w:name="_Toc439994698"/>
      <w:del w:id="455" w:author="Muhumed, Abdinasir" w:date="2019-04-28T16:17:00Z">
        <w:r w:rsidDel="001E3BD2">
          <w:delText>Appendix B: To Be Determined List</w:delText>
        </w:r>
        <w:bookmarkEnd w:id="454"/>
      </w:del>
    </w:p>
    <w:p w:rsidR="005B0B1D" w:rsidDel="001E3BD2" w:rsidRDefault="005B0B1D">
      <w:pPr>
        <w:pStyle w:val="template"/>
        <w:rPr>
          <w:del w:id="456" w:author="Muhumed, Abdinasir" w:date="2019-04-28T16:17:00Z"/>
        </w:rPr>
      </w:pPr>
      <w:del w:id="457" w:author="Muhumed, Abdinasir" w:date="2019-04-28T16:17:00Z">
        <w:r w:rsidDel="001E3BD2">
          <w:delText>&lt;Collect a numbered list of the TBD (to be determined) references that remain in the SRS so they can be tracked to closure.&gt;</w:delText>
        </w:r>
      </w:del>
    </w:p>
    <w:p w:rsidR="005B0B1D" w:rsidDel="001E3BD2" w:rsidRDefault="005B0B1D">
      <w:pPr>
        <w:pStyle w:val="template"/>
        <w:rPr>
          <w:del w:id="458" w:author="Muhumed, Abdinasir" w:date="2019-04-28T16:17:00Z"/>
        </w:rPr>
      </w:pPr>
    </w:p>
    <w:p w:rsidR="005B0B1D" w:rsidRDefault="005B0B1D">
      <w:pPr>
        <w:pStyle w:val="template"/>
      </w:pPr>
      <w:del w:id="459" w:author="Muhumed, Abdinasir" w:date="2019-04-28T16:17:00Z">
        <w:r w:rsidDel="001E3BD2">
          <w:delText>List here any open questions or things you know still need to be done to the SRS, but haven’t been addressed yet. (It’s okay to have things like that, especially in this project because we don’t have time to do everything.)</w:delText>
        </w:r>
      </w:del>
    </w:p>
    <w:sectPr w:rsidR="005B0B1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614" w:rsidRDefault="00FC6614">
      <w:pPr>
        <w:spacing w:line="240" w:lineRule="auto"/>
      </w:pPr>
      <w:r>
        <w:separator/>
      </w:r>
    </w:p>
  </w:endnote>
  <w:endnote w:type="continuationSeparator" w:id="0">
    <w:p w:rsidR="00FC6614" w:rsidRDefault="00FC6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614" w:rsidRDefault="00FC6614">
      <w:pPr>
        <w:spacing w:line="240" w:lineRule="auto"/>
      </w:pPr>
      <w:r>
        <w:separator/>
      </w:r>
    </w:p>
  </w:footnote>
  <w:footnote w:type="continuationSeparator" w:id="0">
    <w:p w:rsidR="00FC6614" w:rsidRDefault="00FC6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Header"/>
    </w:pPr>
    <w:r>
      <w:t>Software</w:t>
    </w:r>
    <w:r>
      <w:rPr>
        <w:sz w:val="24"/>
      </w:rPr>
      <w:t xml:space="preserve"> </w:t>
    </w:r>
    <w:r>
      <w:t xml:space="preserve">Requirements Specification for </w:t>
    </w:r>
    <w:del w:id="265" w:author="Julie Johannes-Frohliger" w:date="2019-04-15T17:22:00Z">
      <w:r w:rsidDel="005346C2">
        <w:delText>&lt;Project&gt;</w:delText>
      </w:r>
    </w:del>
    <w:ins w:id="266" w:author="Julie Johannes-Frohliger" w:date="2019-04-15T17:22:00Z">
      <w:r w:rsidR="005346C2">
        <w:t>Minesweeper</w:t>
      </w:r>
    </w:ins>
    <w:r>
      <w:tab/>
    </w:r>
    <w:r>
      <w:tab/>
      <w:t xml:space="preserve">Page </w:t>
    </w:r>
    <w:r>
      <w:fldChar w:fldCharType="begin"/>
    </w:r>
    <w:r>
      <w:instrText xml:space="preserve"> PAGE  \* MERGEFORMAT </w:instrText>
    </w:r>
    <w:r>
      <w:fldChar w:fldCharType="separate"/>
    </w:r>
    <w:r w:rsidR="003E264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B1D" w:rsidRDefault="005B0B1D">
    <w:pPr>
      <w:pStyle w:val="Header"/>
      <w:tabs>
        <w:tab w:val="clear" w:pos="9360"/>
        <w:tab w:val="right" w:pos="9630"/>
      </w:tabs>
    </w:pPr>
    <w:r>
      <w:t>Software</w:t>
    </w:r>
    <w:r>
      <w:rPr>
        <w:sz w:val="24"/>
      </w:rPr>
      <w:t xml:space="preserve"> </w:t>
    </w:r>
    <w:r>
      <w:t xml:space="preserve">Requirements Specification for </w:t>
    </w:r>
    <w:del w:id="460" w:author="Julie Johannes-Frohliger" w:date="2019-04-15T17:22:00Z">
      <w:r w:rsidDel="005346C2">
        <w:delText>&lt;Project&gt;</w:delText>
      </w:r>
    </w:del>
    <w:ins w:id="461" w:author="Julie Johannes-Frohliger" w:date="2019-04-15T17:22:00Z">
      <w:r w:rsidR="005346C2">
        <w:t>Minesweeper</w:t>
      </w:r>
    </w:ins>
    <w:r>
      <w:tab/>
    </w:r>
    <w:r>
      <w:tab/>
      <w:t xml:space="preserve">Page </w:t>
    </w:r>
    <w:r>
      <w:fldChar w:fldCharType="begin"/>
    </w:r>
    <w:r>
      <w:instrText xml:space="preserve"> PAGE  \* MERGEFORMAT </w:instrText>
    </w:r>
    <w:r>
      <w:fldChar w:fldCharType="separate"/>
    </w:r>
    <w:r w:rsidR="003E2644">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abstractNumId w:val="0"/>
  </w:num>
  <w:num w:numId="2">
    <w:abstractNumId w:val="5"/>
  </w:num>
  <w:num w:numId="3">
    <w:abstractNumId w:val="8"/>
  </w:num>
  <w:num w:numId="4">
    <w:abstractNumId w:val="11"/>
  </w:num>
  <w:num w:numId="5">
    <w:abstractNumId w:val="13"/>
  </w:num>
  <w:num w:numId="6">
    <w:abstractNumId w:val="7"/>
  </w:num>
  <w:num w:numId="7">
    <w:abstractNumId w:val="3"/>
  </w:num>
  <w:num w:numId="8">
    <w:abstractNumId w:val="4"/>
  </w:num>
  <w:num w:numId="9">
    <w:abstractNumId w:val="12"/>
  </w:num>
  <w:num w:numId="10">
    <w:abstractNumId w:val="14"/>
  </w:num>
  <w:num w:numId="11">
    <w:abstractNumId w:val="9"/>
  </w:num>
  <w:num w:numId="12">
    <w:abstractNumId w:val="2"/>
  </w:num>
  <w:num w:numId="13">
    <w:abstractNumId w:val="6"/>
  </w:num>
  <w:num w:numId="14">
    <w:abstractNumId w:val="10"/>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e Johannes-Frohliger">
    <w15:presenceInfo w15:providerId="AD" w15:userId="S-1-5-21-3368577145-4093723211-3483744712-590119"/>
  </w15:person>
  <w15:person w15:author="Muhumed, Abdinasir">
    <w15:presenceInfo w15:providerId="AD" w15:userId="S-1-5-21-3368577145-4093723211-3483744712-553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E55E3"/>
    <w:rsid w:val="001B08F9"/>
    <w:rsid w:val="001E3BD2"/>
    <w:rsid w:val="003E2644"/>
    <w:rsid w:val="004A3848"/>
    <w:rsid w:val="005346C2"/>
    <w:rsid w:val="005B0B1D"/>
    <w:rsid w:val="008611D0"/>
    <w:rsid w:val="00982B77"/>
    <w:rsid w:val="00A244FF"/>
    <w:rsid w:val="00F42459"/>
    <w:rsid w:val="00FC6614"/>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D92F81"/>
  <w15:chartTrackingRefBased/>
  <w15:docId w15:val="{00B63EEA-A693-428F-8C57-BF5E0B9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ListParagraph">
    <w:name w:val="List Paragraph"/>
    <w:basedOn w:val="Normal"/>
    <w:uiPriority w:val="72"/>
    <w:qFormat/>
    <w:rsid w:val="000E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1169</Words>
  <Characters>18201</Characters>
  <Application>Microsoft Office Word</Application>
  <DocSecurity>0</DocSecurity>
  <Lines>151</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Johannes-Frohliger, Julie</dc:creator>
  <cp:keywords/>
  <dc:description/>
  <cp:lastModifiedBy>Muhumed, Abdinasir</cp:lastModifiedBy>
  <cp:revision>3</cp:revision>
  <cp:lastPrinted>2009-04-22T19:24:00Z</cp:lastPrinted>
  <dcterms:created xsi:type="dcterms:W3CDTF">2019-04-15T22:45:00Z</dcterms:created>
  <dcterms:modified xsi:type="dcterms:W3CDTF">2019-04-28T21:20:00Z</dcterms:modified>
</cp:coreProperties>
</file>